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8662" w14:textId="0088D836" w:rsidR="0004387F" w:rsidRPr="00206A48" w:rsidRDefault="0004387F" w:rsidP="0004387F">
      <w:pPr>
        <w:jc w:val="center"/>
        <w:rPr>
          <w:rFonts w:ascii="Times New Roman" w:hAnsi="Times New Roman" w:cs="Times New Roman"/>
          <w:b/>
          <w:bCs/>
        </w:rPr>
      </w:pPr>
      <w:r w:rsidRPr="0004387F">
        <w:rPr>
          <w:rFonts w:ascii="Times New Roman" w:hAnsi="Times New Roman" w:cs="Times New Roman"/>
          <w:b/>
          <w:bCs/>
        </w:rPr>
        <w:t xml:space="preserve">Probable impacts of ageing error precision and bias on </w:t>
      </w:r>
      <w:del w:id="0" w:author="Derek.Chamberlin" w:date="2025-05-07T13:33:00Z">
        <w:r w:rsidRPr="0004387F" w:rsidDel="00206A48">
          <w:rPr>
            <w:rFonts w:ascii="Times New Roman" w:hAnsi="Times New Roman" w:cs="Times New Roman"/>
            <w:b/>
            <w:bCs/>
          </w:rPr>
          <w:delText xml:space="preserve">the </w:delText>
        </w:r>
      </w:del>
      <w:ins w:id="1" w:author="Derek.Chamberlin" w:date="2025-05-07T13:33:00Z">
        <w:r w:rsidR="00206A48">
          <w:rPr>
            <w:rFonts w:ascii="Times New Roman" w:hAnsi="Times New Roman" w:cs="Times New Roman"/>
            <w:b/>
            <w:bCs/>
          </w:rPr>
          <w:t>a</w:t>
        </w:r>
        <w:r w:rsidR="00206A48" w:rsidRPr="0004387F">
          <w:rPr>
            <w:rFonts w:ascii="Times New Roman" w:hAnsi="Times New Roman" w:cs="Times New Roman"/>
            <w:b/>
            <w:bCs/>
          </w:rPr>
          <w:t xml:space="preserve"> </w:t>
        </w:r>
      </w:ins>
      <w:r w:rsidRPr="0004387F">
        <w:rPr>
          <w:rFonts w:ascii="Times New Roman" w:hAnsi="Times New Roman" w:cs="Times New Roman"/>
          <w:b/>
          <w:bCs/>
        </w:rPr>
        <w:t xml:space="preserve">stock assessment of </w:t>
      </w:r>
      <w:del w:id="2" w:author="Derek.Chamberlin" w:date="2025-05-07T13:33:00Z">
        <w:r w:rsidRPr="0004387F" w:rsidDel="00206A48">
          <w:rPr>
            <w:rFonts w:ascii="Times New Roman" w:hAnsi="Times New Roman" w:cs="Times New Roman"/>
            <w:b/>
            <w:bCs/>
          </w:rPr>
          <w:delText xml:space="preserve">Gulf of Mexico </w:delText>
        </w:r>
      </w:del>
      <w:r w:rsidR="00206A48">
        <w:rPr>
          <w:rFonts w:ascii="Times New Roman" w:hAnsi="Times New Roman" w:cs="Times New Roman"/>
          <w:b/>
          <w:bCs/>
        </w:rPr>
        <w:t>gray t</w:t>
      </w:r>
      <w:r w:rsidRPr="0004387F">
        <w:rPr>
          <w:rFonts w:ascii="Times New Roman" w:hAnsi="Times New Roman" w:cs="Times New Roman"/>
          <w:b/>
          <w:bCs/>
        </w:rPr>
        <w:t>riggerfish</w:t>
      </w:r>
      <w:r w:rsidR="00206A48">
        <w:rPr>
          <w:rFonts w:ascii="Times New Roman" w:hAnsi="Times New Roman" w:cs="Times New Roman"/>
          <w:b/>
          <w:bCs/>
        </w:rPr>
        <w:t xml:space="preserve"> (</w:t>
      </w:r>
      <w:r w:rsidR="00206A48">
        <w:rPr>
          <w:rFonts w:ascii="Times New Roman" w:hAnsi="Times New Roman" w:cs="Times New Roman"/>
          <w:b/>
          <w:bCs/>
          <w:i/>
        </w:rPr>
        <w:t>Balistes capriscus</w:t>
      </w:r>
      <w:r w:rsidR="00206A48">
        <w:rPr>
          <w:rFonts w:ascii="Times New Roman" w:hAnsi="Times New Roman" w:cs="Times New Roman"/>
          <w:b/>
          <w:bCs/>
        </w:rPr>
        <w:t>)</w:t>
      </w:r>
    </w:p>
    <w:p w14:paraId="11D6F472" w14:textId="78006E39" w:rsidR="0004387F" w:rsidRPr="0004387F" w:rsidRDefault="0004387F" w:rsidP="0096771F">
      <w:pPr>
        <w:rPr>
          <w:rFonts w:ascii="Times New Roman" w:hAnsi="Times New Roman" w:cs="Times New Roman"/>
          <w:vertAlign w:val="superscript"/>
        </w:rPr>
      </w:pPr>
      <w:r w:rsidRPr="0004387F">
        <w:rPr>
          <w:rFonts w:ascii="Times New Roman" w:hAnsi="Times New Roman" w:cs="Times New Roman"/>
        </w:rPr>
        <w:t>Derek Chamberlin</w:t>
      </w:r>
      <w:r>
        <w:rPr>
          <w:rFonts w:ascii="Times New Roman" w:hAnsi="Times New Roman" w:cs="Times New Roman"/>
          <w:vertAlign w:val="superscript"/>
        </w:rPr>
        <w:t>1</w:t>
      </w:r>
      <w:r w:rsidRPr="0004387F">
        <w:rPr>
          <w:rFonts w:ascii="Times New Roman" w:hAnsi="Times New Roman" w:cs="Times New Roman"/>
        </w:rPr>
        <w:t>, Nicholas Fisch</w:t>
      </w:r>
      <w:r>
        <w:rPr>
          <w:rFonts w:ascii="Times New Roman" w:hAnsi="Times New Roman" w:cs="Times New Roman"/>
          <w:vertAlign w:val="superscript"/>
        </w:rPr>
        <w:t>2</w:t>
      </w:r>
      <w:r w:rsidRPr="0004387F">
        <w:rPr>
          <w:rFonts w:ascii="Times New Roman" w:hAnsi="Times New Roman" w:cs="Times New Roman"/>
        </w:rPr>
        <w:t>, Ro</w:t>
      </w:r>
      <w:r>
        <w:rPr>
          <w:rFonts w:ascii="Times New Roman" w:hAnsi="Times New Roman" w:cs="Times New Roman"/>
        </w:rPr>
        <w:t>bert Ahrens</w:t>
      </w:r>
      <w:r>
        <w:rPr>
          <w:rFonts w:ascii="Times New Roman" w:hAnsi="Times New Roman" w:cs="Times New Roman"/>
          <w:vertAlign w:val="superscript"/>
        </w:rPr>
        <w:t>3</w:t>
      </w:r>
      <w:r>
        <w:rPr>
          <w:rFonts w:ascii="Times New Roman" w:hAnsi="Times New Roman" w:cs="Times New Roman"/>
        </w:rPr>
        <w:t>, Kelli F. Johnson</w:t>
      </w:r>
      <w:r>
        <w:rPr>
          <w:rFonts w:ascii="Times New Roman" w:hAnsi="Times New Roman" w:cs="Times New Roman"/>
          <w:vertAlign w:val="superscript"/>
        </w:rPr>
        <w:t>4</w:t>
      </w:r>
      <w:r>
        <w:rPr>
          <w:rFonts w:ascii="Times New Roman" w:hAnsi="Times New Roman" w:cs="Times New Roman"/>
        </w:rPr>
        <w:t>, and William F. Patterson</w:t>
      </w:r>
      <w:r>
        <w:rPr>
          <w:rFonts w:ascii="Times New Roman" w:hAnsi="Times New Roman" w:cs="Times New Roman"/>
          <w:vertAlign w:val="superscript"/>
        </w:rPr>
        <w:t>5</w:t>
      </w:r>
    </w:p>
    <w:p w14:paraId="70901F8D" w14:textId="4E8BAF36" w:rsidR="0004387F" w:rsidRPr="0004387F" w:rsidRDefault="0004387F" w:rsidP="0004387F">
      <w:pPr>
        <w:rPr>
          <w:rFonts w:ascii="Times New Roman" w:hAnsi="Times New Roman" w:cs="Times New Roman"/>
        </w:rPr>
      </w:pPr>
      <w:r w:rsidRPr="006066C4">
        <w:rPr>
          <w:rFonts w:ascii="Times New Roman" w:hAnsi="Times New Roman" w:cs="Times New Roman"/>
          <w:vertAlign w:val="superscript"/>
        </w:rPr>
        <w:t>1</w:t>
      </w:r>
      <w:r w:rsidRPr="0004387F">
        <w:rPr>
          <w:rFonts w:ascii="Times New Roman" w:hAnsi="Times New Roman" w:cs="Times New Roman"/>
        </w:rPr>
        <w:t xml:space="preserve">National Marine Fisheries Service, </w:t>
      </w:r>
      <w:r>
        <w:rPr>
          <w:rFonts w:ascii="Times New Roman" w:hAnsi="Times New Roman" w:cs="Times New Roman"/>
        </w:rPr>
        <w:t>Alaska</w:t>
      </w:r>
      <w:r w:rsidRPr="0004387F">
        <w:rPr>
          <w:rFonts w:ascii="Times New Roman" w:hAnsi="Times New Roman" w:cs="Times New Roman"/>
        </w:rPr>
        <w:t xml:space="preserve"> Fisheries Science Center, 7600 Sand Point Way N.E., Building 4, Seattle, WA 98115, USA</w:t>
      </w:r>
    </w:p>
    <w:p w14:paraId="063FEEDB" w14:textId="64176552" w:rsidR="0004387F" w:rsidRPr="00E64DAF" w:rsidRDefault="0004387F" w:rsidP="0004387F">
      <w:pPr>
        <w:rPr>
          <w:rFonts w:ascii="Times New Roman" w:hAnsi="Times New Roman" w:cs="Times New Roman"/>
          <w:b/>
        </w:rPr>
      </w:pPr>
      <w:r>
        <w:rPr>
          <w:rFonts w:ascii="Times New Roman" w:hAnsi="Times New Roman" w:cs="Times New Roman"/>
          <w:vertAlign w:val="superscript"/>
        </w:rPr>
        <w:t>2</w:t>
      </w:r>
      <w:r w:rsidRPr="006066C4">
        <w:rPr>
          <w:rFonts w:ascii="Times New Roman" w:hAnsi="Times New Roman" w:cs="Times New Roman"/>
        </w:rPr>
        <w:t>Pacific Biological Station</w:t>
      </w:r>
      <w:r>
        <w:rPr>
          <w:rFonts w:ascii="Times New Roman" w:hAnsi="Times New Roman" w:cs="Times New Roman"/>
        </w:rPr>
        <w:t xml:space="preserve">, Fisheries </w:t>
      </w:r>
      <w:r w:rsidRPr="006066C4">
        <w:rPr>
          <w:rFonts w:ascii="Times New Roman" w:hAnsi="Times New Roman" w:cs="Times New Roman"/>
        </w:rPr>
        <w:t>and Oceans Canada,</w:t>
      </w:r>
      <w:r>
        <w:rPr>
          <w:rFonts w:ascii="Times New Roman" w:hAnsi="Times New Roman" w:cs="Times New Roman"/>
        </w:rPr>
        <w:t xml:space="preserve"> </w:t>
      </w:r>
      <w:r w:rsidRPr="00E64DAF">
        <w:rPr>
          <w:rFonts w:ascii="Times New Roman" w:hAnsi="Times New Roman" w:cs="Times New Roman"/>
          <w:bCs/>
        </w:rPr>
        <w:t>3190 Hammond Bay Road,</w:t>
      </w:r>
      <w:r>
        <w:rPr>
          <w:rFonts w:ascii="Times New Roman" w:hAnsi="Times New Roman" w:cs="Times New Roman"/>
          <w:b/>
        </w:rPr>
        <w:t xml:space="preserve"> </w:t>
      </w:r>
      <w:r w:rsidRPr="006066C4">
        <w:rPr>
          <w:rFonts w:ascii="Times New Roman" w:hAnsi="Times New Roman" w:cs="Times New Roman"/>
        </w:rPr>
        <w:t>Nanaimo, British Columbia</w:t>
      </w:r>
      <w:r>
        <w:rPr>
          <w:rFonts w:ascii="Times New Roman" w:hAnsi="Times New Roman" w:cs="Times New Roman"/>
        </w:rPr>
        <w:t xml:space="preserve"> V9T 6N7</w:t>
      </w:r>
      <w:r w:rsidRPr="006066C4">
        <w:rPr>
          <w:rFonts w:ascii="Times New Roman" w:hAnsi="Times New Roman" w:cs="Times New Roman"/>
        </w:rPr>
        <w:t>, Canada</w:t>
      </w:r>
    </w:p>
    <w:p w14:paraId="279ABC60" w14:textId="14FD0BA9" w:rsidR="0004387F" w:rsidRPr="0004387F" w:rsidRDefault="0004387F" w:rsidP="0004387F">
      <w:pPr>
        <w:rPr>
          <w:rFonts w:ascii="Times New Roman" w:hAnsi="Times New Roman" w:cs="Times New Roman"/>
        </w:rPr>
      </w:pPr>
      <w:r>
        <w:rPr>
          <w:rFonts w:ascii="Times New Roman" w:hAnsi="Times New Roman" w:cs="Times New Roman"/>
          <w:vertAlign w:val="superscript"/>
        </w:rPr>
        <w:t>3</w:t>
      </w:r>
      <w:r w:rsidRPr="0004387F">
        <w:rPr>
          <w:rFonts w:ascii="Times New Roman" w:hAnsi="Times New Roman" w:cs="Times New Roman"/>
        </w:rPr>
        <w:t>National Marine Fisheries Service, Pacific Islands Fisheries Science Center, 1845 Wasp Blvd., Building 176, Honolulu, HI 96818, USA</w:t>
      </w:r>
    </w:p>
    <w:p w14:paraId="672991DD" w14:textId="11FDC834" w:rsidR="0004387F" w:rsidRPr="0004387F" w:rsidRDefault="0004387F" w:rsidP="0004387F">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Natio</w:t>
      </w:r>
      <w:r w:rsidRPr="0004387F">
        <w:rPr>
          <w:rFonts w:ascii="Times New Roman" w:hAnsi="Times New Roman" w:cs="Times New Roman"/>
        </w:rPr>
        <w:t xml:space="preserve">nal Marine Fisheries Service, </w:t>
      </w:r>
      <w:r w:rsidR="002C7E1B">
        <w:rPr>
          <w:rFonts w:ascii="Times New Roman" w:hAnsi="Times New Roman" w:cs="Times New Roman"/>
        </w:rPr>
        <w:t>Office of Science and Technology, 1315 East-West Highway, Silver Spring, MD 20910, USA</w:t>
      </w:r>
    </w:p>
    <w:p w14:paraId="40CDC62B" w14:textId="04DE5019" w:rsidR="0004387F" w:rsidRPr="00E64DAF" w:rsidRDefault="0004387F" w:rsidP="0004387F">
      <w:pPr>
        <w:rPr>
          <w:rFonts w:ascii="Times New Roman" w:hAnsi="Times New Roman" w:cs="Times New Roman"/>
          <w:b/>
        </w:rPr>
      </w:pPr>
      <w:r>
        <w:rPr>
          <w:rFonts w:ascii="Times New Roman" w:hAnsi="Times New Roman" w:cs="Times New Roman"/>
          <w:vertAlign w:val="superscript"/>
        </w:rPr>
        <w:t>5</w:t>
      </w:r>
      <w:r w:rsidRPr="0004387F">
        <w:rPr>
          <w:rFonts w:ascii="Times New Roman" w:hAnsi="Times New Roman" w:cs="Times New Roman"/>
        </w:rPr>
        <w:t>University of Florida, School of Forest, Fisheries, and Geomatics Sciences, 7922 NW 71st Street, Gainesville, FL 32653, USA</w:t>
      </w:r>
    </w:p>
    <w:p w14:paraId="5A9CA67D" w14:textId="77777777" w:rsidR="0004387F" w:rsidRPr="0004387F" w:rsidRDefault="0004387F" w:rsidP="0096771F">
      <w:pPr>
        <w:rPr>
          <w:rFonts w:ascii="Times New Roman" w:hAnsi="Times New Roman" w:cs="Times New Roman"/>
        </w:rPr>
      </w:pPr>
    </w:p>
    <w:p w14:paraId="6F972CCF" w14:textId="7080A215" w:rsidR="0004387F" w:rsidRPr="0004387F" w:rsidRDefault="0004387F" w:rsidP="0096771F">
      <w:pPr>
        <w:rPr>
          <w:rFonts w:ascii="Times New Roman" w:hAnsi="Times New Roman" w:cs="Times New Roman"/>
        </w:rPr>
      </w:pPr>
      <w:r w:rsidRPr="0004387F">
        <w:rPr>
          <w:rFonts w:ascii="Times New Roman" w:hAnsi="Times New Roman" w:cs="Times New Roman"/>
        </w:rPr>
        <w:t>Abstract</w:t>
      </w:r>
    </w:p>
    <w:p w14:paraId="3C38C9EC" w14:textId="4D254398" w:rsidR="0004387F" w:rsidRPr="0004387F" w:rsidRDefault="0004387F" w:rsidP="0096771F">
      <w:pPr>
        <w:rPr>
          <w:rFonts w:ascii="Times New Roman" w:hAnsi="Times New Roman" w:cs="Times New Roman"/>
        </w:rPr>
      </w:pPr>
    </w:p>
    <w:p w14:paraId="5493529E" w14:textId="46415035" w:rsidR="0004387F" w:rsidRPr="003B0B1F" w:rsidRDefault="0004387F" w:rsidP="0096771F">
      <w:pPr>
        <w:rPr>
          <w:rFonts w:ascii="Times New Roman" w:hAnsi="Times New Roman" w:cs="Times New Roman"/>
        </w:rPr>
      </w:pPr>
      <w:r w:rsidRPr="003B0B1F">
        <w:rPr>
          <w:rFonts w:ascii="Times New Roman" w:hAnsi="Times New Roman" w:cs="Times New Roman"/>
        </w:rPr>
        <w:t>Introduction</w:t>
      </w:r>
    </w:p>
    <w:p w14:paraId="10B21669" w14:textId="62AD5AC5" w:rsidR="0004387F" w:rsidRPr="001A16A0" w:rsidRDefault="00AE15A1" w:rsidP="00B957A4">
      <w:pPr>
        <w:ind w:firstLine="720"/>
        <w:rPr>
          <w:rFonts w:ascii="Times New Roman" w:hAnsi="Times New Roman" w:cs="Times New Roman"/>
        </w:rPr>
      </w:pPr>
      <w:bookmarkStart w:id="3" w:name="_Hlk197518267"/>
      <w:r w:rsidRPr="001A16A0">
        <w:rPr>
          <w:rFonts w:ascii="Times New Roman" w:hAnsi="Times New Roman" w:cs="Times New Roman"/>
        </w:rPr>
        <w:t xml:space="preserve">Integrated fishery stock assessment models are critical tools in modern fisheries science which </w:t>
      </w:r>
      <w:r w:rsidR="004053A2">
        <w:rPr>
          <w:rFonts w:ascii="Times New Roman" w:hAnsi="Times New Roman" w:cs="Times New Roman"/>
        </w:rPr>
        <w:t>use</w:t>
      </w:r>
      <w:r w:rsidRPr="001A16A0">
        <w:rPr>
          <w:rFonts w:ascii="Times New Roman" w:hAnsi="Times New Roman" w:cs="Times New Roman"/>
        </w:rPr>
        <w:t xml:space="preserve"> a statistical framework to estimate stock status and biological reference points for management advice. </w:t>
      </w:r>
      <w:r w:rsidR="00E64505" w:rsidRPr="00E64505">
        <w:rPr>
          <w:rFonts w:ascii="Times New Roman" w:hAnsi="Times New Roman" w:cs="Times New Roman"/>
        </w:rPr>
        <w:t>In the United States, the majority of these assessments rely on age-structured models, which use age composition data to estimate key parameters such as recruitment</w:t>
      </w:r>
      <w:ins w:id="4" w:author="Fisch, Nick (DFO/MPO)" w:date="2025-06-13T09:26:00Z">
        <w:r w:rsidR="003A76D6">
          <w:rPr>
            <w:rFonts w:ascii="Times New Roman" w:hAnsi="Times New Roman" w:cs="Times New Roman"/>
          </w:rPr>
          <w:t xml:space="preserve"> and</w:t>
        </w:r>
      </w:ins>
      <w:del w:id="5" w:author="Fisch, Nick (DFO/MPO)" w:date="2025-06-13T09:26:00Z">
        <w:r w:rsidR="00E64505" w:rsidRPr="00E64505" w:rsidDel="003A76D6">
          <w:rPr>
            <w:rFonts w:ascii="Times New Roman" w:hAnsi="Times New Roman" w:cs="Times New Roman"/>
          </w:rPr>
          <w:delText>,</w:delText>
        </w:r>
      </w:del>
      <w:r w:rsidR="00E64505" w:rsidRPr="00E64505">
        <w:rPr>
          <w:rFonts w:ascii="Times New Roman" w:hAnsi="Times New Roman" w:cs="Times New Roman"/>
        </w:rPr>
        <w:t xml:space="preserve"> natural mortality</w:t>
      </w:r>
      <w:del w:id="6" w:author="Fisch, Nick (DFO/MPO)" w:date="2025-06-13T09:26:00Z">
        <w:r w:rsidR="00E64505" w:rsidRPr="00E64505" w:rsidDel="003A76D6">
          <w:rPr>
            <w:rFonts w:ascii="Times New Roman" w:hAnsi="Times New Roman" w:cs="Times New Roman"/>
          </w:rPr>
          <w:delText>, growth, and</w:delText>
        </w:r>
      </w:del>
      <w:r w:rsidR="00E64505" w:rsidRPr="00E64505">
        <w:rPr>
          <w:rFonts w:ascii="Times New Roman" w:hAnsi="Times New Roman" w:cs="Times New Roman"/>
        </w:rPr>
        <w:t xml:space="preserve"> </w:t>
      </w:r>
      <w:del w:id="7" w:author="Fisch, Nick (DFO/MPO)" w:date="2025-06-13T09:25:00Z">
        <w:r w:rsidR="00E64505" w:rsidRPr="00E64505" w:rsidDel="003A76D6">
          <w:rPr>
            <w:rFonts w:ascii="Times New Roman" w:hAnsi="Times New Roman" w:cs="Times New Roman"/>
          </w:rPr>
          <w:delText>cohort strength</w:delText>
        </w:r>
      </w:del>
      <w:r w:rsidR="00E64505" w:rsidRPr="00E64505">
        <w:rPr>
          <w:rFonts w:ascii="Times New Roman" w:hAnsi="Times New Roman" w:cs="Times New Roman"/>
        </w:rPr>
        <w:t xml:space="preserve"> </w:t>
      </w:r>
      <w:r w:rsidRPr="001A16A0">
        <w:rPr>
          <w:rFonts w:ascii="Times New Roman" w:hAnsi="Times New Roman" w:cs="Times New Roman"/>
        </w:rPr>
        <w:t>(</w:t>
      </w:r>
      <w:r w:rsidRPr="002C005B">
        <w:rPr>
          <w:rFonts w:ascii="Times New Roman" w:hAnsi="Times New Roman" w:cs="Times New Roman"/>
          <w:highlight w:val="yellow"/>
        </w:rPr>
        <w:t>CITATIONS</w:t>
      </w:r>
      <w:r w:rsidRPr="001A16A0">
        <w:rPr>
          <w:rFonts w:ascii="Times New Roman" w:hAnsi="Times New Roman" w:cs="Times New Roman"/>
        </w:rPr>
        <w:t>)</w:t>
      </w:r>
      <w:r w:rsidR="00B957A4" w:rsidRPr="001A16A0">
        <w:rPr>
          <w:rFonts w:ascii="Times New Roman" w:hAnsi="Times New Roman" w:cs="Times New Roman"/>
        </w:rPr>
        <w:t xml:space="preserve">. </w:t>
      </w:r>
      <w:r w:rsidR="00E64505" w:rsidRPr="00E64505">
        <w:rPr>
          <w:rFonts w:ascii="Times New Roman" w:hAnsi="Times New Roman" w:cs="Times New Roman"/>
        </w:rPr>
        <w:t>Accurate and precise age estimates are therefore essential; errors in ageing can propagate through models, introducing bias or increasing uncertainty in management benchmarks derived from assessment outputs.</w:t>
      </w:r>
    </w:p>
    <w:p w14:paraId="1254048E" w14:textId="15D5F1DC" w:rsidR="00B957A4" w:rsidRPr="001A16A0" w:rsidRDefault="00B957A4" w:rsidP="0096771F">
      <w:pPr>
        <w:rPr>
          <w:rFonts w:ascii="Times New Roman" w:hAnsi="Times New Roman" w:cs="Times New Roman"/>
        </w:rPr>
      </w:pPr>
      <w:r w:rsidRPr="001A16A0">
        <w:rPr>
          <w:rFonts w:ascii="Times New Roman" w:hAnsi="Times New Roman" w:cs="Times New Roman"/>
        </w:rPr>
        <w:tab/>
      </w:r>
      <w:r w:rsidR="002C005B" w:rsidRPr="002C005B">
        <w:rPr>
          <w:rFonts w:ascii="Times New Roman" w:hAnsi="Times New Roman" w:cs="Times New Roman"/>
        </w:rPr>
        <w:t xml:space="preserve">Statistical catch-at-age (SCAA) models use time series of age composition data to track cohorts across years, </w:t>
      </w:r>
      <w:r w:rsidR="002C005B">
        <w:rPr>
          <w:rFonts w:ascii="Times New Roman" w:hAnsi="Times New Roman" w:cs="Times New Roman"/>
        </w:rPr>
        <w:t xml:space="preserve">while </w:t>
      </w:r>
      <w:r w:rsidR="002C005B" w:rsidRPr="002C005B">
        <w:rPr>
          <w:rFonts w:ascii="Times New Roman" w:hAnsi="Times New Roman" w:cs="Times New Roman"/>
        </w:rPr>
        <w:t xml:space="preserve">integrating additional information such as abundance indices, fleet-specific catch and discards, and length composition data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{"citationID":"HcThMbST","properties":{"formattedCitation":"(Deriso et al., 1985; Fournier and Archibald, 1982)","plainCitation":"(Deriso et al., 1985; Fournier and Archibald, 1982)","noteIndex":0},"citationItems":[{"id":2632,"uris":["http://zotero.org/users/local/17paSatj/items/4MC3SF3N"],"itemData":{"id":2632,"type":"article-journal","abstract":"We examined the use of catch-at-age data for estimating population abundance, productivity, and year-class abundance. A review section is included where various published models and our new models are shown to form a cohesive theory of catch-at-age analysis linked by level of model complexity. We developed three new models with different error structures: a log-normal measurement error model, a multinomial measurement error model, and a log-normal process error model. By application to data on Pacific halibut (Hippoglossus stenolepis), we show that moderate amounts of auxiliary information, such as fishing effort data or the assumption of a spawner–recruit relationship, are needed to stabilize estimates. The models performed very similarly with moderate amounts of auxiliary information, suggesting a degree of robustness to the underlying error structure. We also developed an extension to classic catch-curve analysis that estimates relative year-class strength reasonably well.","container-title":"Canadian Journal of Fisheries and Aquatic Sciences","DOI":"10.1139/f85-104","ISSN":"0706-652X, 1205-7533","issue":"4","journalAbbreviation":"Can. J. Fish. Aquat. Sci.","language":"en","note":"number: 4","page":"815-824","source":"DOI.org (Crossref)","title":"Catch-Age Analysis with Auxiliary Information","volume":"42","author":[{"family":"Deriso","given":"R. B."},{"family":"Quinn II","given":"T. J."},{"family":"Neal","given":"P. R."}],"issued":{"date-parts":[["1985",4,1]]}}},{"id":2630,"uris":["http://zotero.org/users/local/17paSatj/items/S5PPXTRS"],"itemData":{"id":2630,"type":"article-journal","abstract":"We present a general theory for analyzing catch at age data for a fishery. This theory seems to be the first to address itself properly to the stochastic nature of the errors in the observed catch at age data. The model developed is very flexible and accommodates itself easily to the inclusion of extra information such as fishing effort data or information about errors in the aging procedure. An example is given to illustrate the use of the model.Key words: cohort analysis, virtual population analysis, maximum likelihood estimation, aging errors","container-title":"Canadian Journal of Fisheries and Aquatic Sciences","DOI":"10.1139/f82-157","ISSN":"0706-652X, 1205-7533","issue":"8","journalAbbreviation":"Can. J. Fish. Aquat. Sci.","language":"en","note":"number: 8","page":"1195-1207","source":"DOI.org (Crossref)","title":"A General Theory for Analyzing Catch at Age Data","volume":"39","author":[{"family":"Fournier","given":"David"},{"family":"Archibald","given":"Chris P."}],"issued":{"date-parts":[["1982",8,1]]}}}],"schema":"https://github.com/citation-style-language/schema/raw/master/csl-citation.json"}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(Deriso et al., 1985; Fournier and Archibald, 1982)</w:t>
      </w:r>
      <w:r w:rsidRPr="001A16A0">
        <w:rPr>
          <w:rFonts w:ascii="Times New Roman" w:hAnsi="Times New Roman" w:cs="Times New Roman"/>
        </w:rPr>
        <w:fldChar w:fldCharType="end"/>
      </w:r>
      <w:r w:rsidR="002C005B">
        <w:rPr>
          <w:rFonts w:ascii="Times New Roman" w:hAnsi="Times New Roman" w:cs="Times New Roman"/>
        </w:rPr>
        <w:t xml:space="preserve">, </w:t>
      </w:r>
      <w:r w:rsidRPr="001A16A0">
        <w:rPr>
          <w:rFonts w:ascii="Times New Roman" w:hAnsi="Times New Roman" w:cs="Times New Roman"/>
        </w:rPr>
        <w:t xml:space="preserve">all of which are fit statistically in a population dynamics model with process and observation error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{"citationID":"k7ftBfKy","properties":{"formattedCitation":"(Maunder and Punt, 2013)","plainCitation":"(Maunder and Punt, 2013)","noteIndex":0},"citationItems":[{"id":2376,"uris":["http://zotero.org/users/local/17paSatj/items/9WTH8ZQ2"],"itemData":{"id":2376,"type":"article-journal","abstract":"Limited data, and the requirement to provide science-based advice for exploited populations, have led to the development of statistical methods that combine several sources of information into a single analysis. This approach, “integrated analysis”, was ﬁrst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ﬁnal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deﬁne integrated analysis, describe its history and development, give several examples, and describe the advantages of and problems with integrated analysis.","container-title":"Fisheries Research","DOI":"10.1016/j.fishres.2012.07.025","ISSN":"01657836","journalAbbreviation":"Fisheries Research","language":"en","page":"61-74","source":"DOI.org (Crossref)","title":"A review of integrated analysis in fisheries stock assessment","volume":"142","author":[{"family":"Maunder","given":"Mark N."},{"family":"Punt","given":"André E."}],"issued":{"date-parts":[["2013",5]]}}}],"schema":"https://github.com/citation-style-language/schema/raw/master/csl-citation.json"}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(Maunder and Punt, 2013)</w:t>
      </w:r>
      <w:r w:rsidRPr="001A16A0">
        <w:rPr>
          <w:rFonts w:ascii="Times New Roman" w:hAnsi="Times New Roman" w:cs="Times New Roman"/>
        </w:rPr>
        <w:fldChar w:fldCharType="end"/>
      </w:r>
      <w:r w:rsidRPr="001A16A0">
        <w:rPr>
          <w:rFonts w:ascii="Times New Roman" w:hAnsi="Times New Roman" w:cs="Times New Roman"/>
        </w:rPr>
        <w:t xml:space="preserve">. </w:t>
      </w:r>
      <w:r w:rsidR="00821041" w:rsidRPr="001A16A0">
        <w:rPr>
          <w:rFonts w:ascii="Times New Roman" w:hAnsi="Times New Roman" w:cs="Times New Roman"/>
        </w:rPr>
        <w:t xml:space="preserve">The use of age simplifies the transition of fish from one time step (e.g., year class) to another, which can lead to a reduction in parameter confounding relative to catch-at-size models </w:t>
      </w:r>
      <w:r w:rsidR="00821041" w:rsidRPr="001A16A0">
        <w:rPr>
          <w:rFonts w:ascii="Times New Roman" w:hAnsi="Times New Roman" w:cs="Times New Roman"/>
        </w:rPr>
        <w:fldChar w:fldCharType="begin"/>
      </w:r>
      <w:r w:rsidR="00821041" w:rsidRPr="001A16A0">
        <w:rPr>
          <w:rFonts w:ascii="Times New Roman" w:hAnsi="Times New Roman" w:cs="Times New Roman"/>
        </w:rPr>
        <w:instrText xml:space="preserve"> ADDIN ZOTERO_ITEM CSL_CITATION {"citationID":"gdeXwviA","properties":{"formattedCitation":"(Fisch et al., 2019)","plainCitation":"(Fisch et al., 2019)","noteIndex":0},"citationItems":[{"id":2034,"uris":["http://zotero.org/users/local/17paSatj/items/8HU78LHS"],"itemData":{"id":2034,"type":"article-journal","abstract":"Stock assessments are critical to modern fisheries management, supporting the calculation of key reference variables used to make informed management decisions. However, there is still considerable uncertainty as to which class of assessment models is appropriate to use under different circumstances. A common class of models used when age data are available are statistical catch-at-age assessment (SCAA) models, which track annual cohorts through time. When age data are unavailable, as is often the case in invertebrate fisheries where the lack of a bony structure such as otoliths makes aging difficult, statistical catch-at-size assessment (SCSA) models are more often employed, tracking fish or invertebrates through time by size-classes rather than ages. Do SCAA models actually perform better than SCSA models when age data are available, or is this just an assumption we make in fisheries research and management? We examined this question by evaluating the effectiveness of both SCAA and SCSA models in characterizing cisco, Coregonus artedi, population dynamics in Thunder Bay, Ontario. Both models were fit using an integrated framework with multiple sources of data including hydroacoustic estimates of spawning stock, fishery-dependent and -independent age/length compositions, and harvest data. Our results suggest that for cisco in Thunder Bay, data-limitations related to lack of size-composition data over the size range for which cisco growth is rapid resulted in difficulty estimating relative year-class strength within a SCSA. This led to parameter confounding and ultimately the inability to estimate natural mortality within a SCSA. This hampered the utility of a SCSA model in comparison with a SCAA model when age-composition data were available.","container-title":"Fisheries Research","DOI":"10.1016/j.fishres.2018.09.014","ISSN":"01657836","journalAbbreviation":"Fisheries Research","language":"en","page":"86-100","source":"DOI.org (Crossref)","title":"A comparison of age- and size-structured assessment models applied to a stock of cisco in Thunder Bay, Ontario","volume":"209","author":[{"family":"Fisch","given":"Nicholas C."},{"family":"Bence","given":"James R."},{"family":"Myers","given":"Jared T."},{"family":"Berglund","given":"Eric K."},{"family":"Yule","given":"Daniel L."}],"issued":{"date-parts":[["2019",1]]}}}],"schema":"https://github.com/citation-style-language/schema/raw/master/csl-citation.json"} </w:instrText>
      </w:r>
      <w:r w:rsidR="00821041" w:rsidRPr="001A16A0">
        <w:rPr>
          <w:rFonts w:ascii="Times New Roman" w:hAnsi="Times New Roman" w:cs="Times New Roman"/>
        </w:rPr>
        <w:fldChar w:fldCharType="separate"/>
      </w:r>
      <w:r w:rsidR="00821041" w:rsidRPr="001A16A0">
        <w:rPr>
          <w:rFonts w:ascii="Times New Roman" w:hAnsi="Times New Roman" w:cs="Times New Roman"/>
        </w:rPr>
        <w:t>(Fisch et al., 2019)</w:t>
      </w:r>
      <w:r w:rsidR="00821041" w:rsidRPr="001A16A0">
        <w:rPr>
          <w:rFonts w:ascii="Times New Roman" w:hAnsi="Times New Roman" w:cs="Times New Roman"/>
        </w:rPr>
        <w:fldChar w:fldCharType="end"/>
      </w:r>
      <w:r w:rsidR="00821041" w:rsidRPr="001A16A0">
        <w:rPr>
          <w:rFonts w:ascii="Times New Roman" w:hAnsi="Times New Roman" w:cs="Times New Roman"/>
        </w:rPr>
        <w:t xml:space="preserve">. </w:t>
      </w:r>
      <w:r w:rsidR="002C005B" w:rsidRPr="002C005B">
        <w:rPr>
          <w:rFonts w:ascii="Times New Roman" w:hAnsi="Times New Roman" w:cs="Times New Roman"/>
        </w:rPr>
        <w:t>However, when age data are biased</w:t>
      </w:r>
      <w:r w:rsidR="002C005B">
        <w:rPr>
          <w:rFonts w:ascii="Times New Roman" w:hAnsi="Times New Roman" w:cs="Times New Roman"/>
        </w:rPr>
        <w:t xml:space="preserve"> </w:t>
      </w:r>
      <w:r w:rsidR="002C005B" w:rsidRPr="002C005B">
        <w:rPr>
          <w:rFonts w:ascii="Times New Roman" w:hAnsi="Times New Roman" w:cs="Times New Roman"/>
        </w:rPr>
        <w:t>due to, for instance, misinterpretation of ageing structures</w:t>
      </w:r>
      <w:r w:rsidR="002C005B">
        <w:rPr>
          <w:rFonts w:ascii="Times New Roman" w:hAnsi="Times New Roman" w:cs="Times New Roman"/>
        </w:rPr>
        <w:t xml:space="preserve">, </w:t>
      </w:r>
      <w:r w:rsidR="002C005B" w:rsidRPr="002C005B">
        <w:rPr>
          <w:rFonts w:ascii="Times New Roman" w:hAnsi="Times New Roman" w:cs="Times New Roman"/>
        </w:rPr>
        <w:t xml:space="preserve">assessment outputs such as estimates of productivity, abundance, and reference points can be systematically </w:t>
      </w:r>
      <w:r w:rsidR="002C005B">
        <w:rPr>
          <w:rFonts w:ascii="Times New Roman" w:hAnsi="Times New Roman" w:cs="Times New Roman"/>
        </w:rPr>
        <w:t>biased</w:t>
      </w:r>
      <w:r w:rsidR="00821041" w:rsidRPr="001A16A0">
        <w:rPr>
          <w:rFonts w:ascii="Times New Roman" w:hAnsi="Times New Roman" w:cs="Times New Roman"/>
        </w:rPr>
        <w:t xml:space="preserve"> </w:t>
      </w:r>
      <w:r w:rsidR="00821041" w:rsidRPr="001A16A0">
        <w:rPr>
          <w:rFonts w:ascii="Times New Roman" w:hAnsi="Times New Roman" w:cs="Times New Roman"/>
        </w:rPr>
        <w:fldChar w:fldCharType="begin"/>
      </w:r>
      <w:r w:rsidR="00821041" w:rsidRPr="001A16A0">
        <w:rPr>
          <w:rFonts w:ascii="Times New Roman" w:hAnsi="Times New Roman" w:cs="Times New Roman"/>
        </w:rPr>
        <w:instrText xml:space="preserve"> ADDIN ZOTERO_ITEM CSL_CITATION {"citationID":"CUAjWovX","properties":{"formattedCitation":"(Lai and Gunderson, 1987; Reeves, 2003)","plainCitation":"(Lai and Gunderson, 1987; Reeves, 2003)","noteIndex":0},"citationItems":[{"id":1537,"uris":["http://zotero.org/users/local/17paSatj/items/GMXJJP56"],"itemData":{"id":1537,"type":"article-journal","abstract":"Lai,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sidR="00821041" w:rsidRPr="001A16A0">
        <w:rPr>
          <w:rFonts w:ascii="Times New Roman" w:hAnsi="Times New Roman" w:cs="Times New Roman"/>
        </w:rPr>
        <w:fldChar w:fldCharType="separate"/>
      </w:r>
      <w:r w:rsidR="00821041" w:rsidRPr="001A16A0">
        <w:rPr>
          <w:rFonts w:ascii="Times New Roman" w:hAnsi="Times New Roman" w:cs="Times New Roman"/>
        </w:rPr>
        <w:t>(Lai and Gunderson, 1987; Reeves, 2003)</w:t>
      </w:r>
      <w:r w:rsidR="00821041" w:rsidRPr="001A16A0">
        <w:rPr>
          <w:rFonts w:ascii="Times New Roman" w:hAnsi="Times New Roman" w:cs="Times New Roman"/>
        </w:rPr>
        <w:fldChar w:fldCharType="end"/>
      </w:r>
      <w:r w:rsidR="00821041" w:rsidRPr="001A16A0">
        <w:rPr>
          <w:rFonts w:ascii="Times New Roman" w:hAnsi="Times New Roman" w:cs="Times New Roman"/>
        </w:rPr>
        <w:t>.</w:t>
      </w:r>
    </w:p>
    <w:p w14:paraId="7335131F" w14:textId="0C1CF959" w:rsidR="00CD589A" w:rsidRDefault="00821041" w:rsidP="0096771F">
      <w:pPr>
        <w:rPr>
          <w:rFonts w:ascii="Times New Roman" w:hAnsi="Times New Roman" w:cs="Times New Roman"/>
        </w:rPr>
      </w:pPr>
      <w:r w:rsidRPr="001A16A0">
        <w:rPr>
          <w:rFonts w:ascii="Times New Roman" w:hAnsi="Times New Roman" w:cs="Times New Roman"/>
        </w:rPr>
        <w:tab/>
        <w:t xml:space="preserve">Gray triggerfish, </w:t>
      </w:r>
      <w:r w:rsidRPr="001A16A0">
        <w:rPr>
          <w:rFonts w:ascii="Times New Roman" w:hAnsi="Times New Roman" w:cs="Times New Roman"/>
          <w:i/>
        </w:rPr>
        <w:t>Balistes capriscus</w:t>
      </w:r>
      <w:r w:rsidRPr="001A16A0">
        <w:rPr>
          <w:rFonts w:ascii="Times New Roman" w:hAnsi="Times New Roman" w:cs="Times New Roman"/>
        </w:rPr>
        <w:t xml:space="preserve">, </w:t>
      </w:r>
      <w:r w:rsidR="0038372A">
        <w:rPr>
          <w:rFonts w:ascii="Times New Roman" w:hAnsi="Times New Roman" w:cs="Times New Roman"/>
        </w:rPr>
        <w:t xml:space="preserve">is one such species where ageing error is a potential stock assessment concern </w:t>
      </w:r>
      <w:r w:rsidR="0038372A">
        <w:rPr>
          <w:rFonts w:ascii="Times New Roman" w:hAnsi="Times New Roman" w:cs="Times New Roman"/>
        </w:rPr>
        <w:fldChar w:fldCharType="begin"/>
      </w:r>
      <w:r w:rsidR="0038372A">
        <w:rPr>
          <w:rFonts w:ascii="Times New Roman" w:hAnsi="Times New Roman" w:cs="Times New Roman"/>
        </w:rPr>
        <w:instrText xml:space="preserve"> ADDIN ZOTERO_ITEM CSL_CITATION {"citationID":"XjhvzWJe","properties":{"formattedCitation":"(Chamberlin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0038372A">
        <w:rPr>
          <w:rFonts w:ascii="Times New Roman" w:hAnsi="Times New Roman" w:cs="Times New Roman"/>
        </w:rPr>
        <w:fldChar w:fldCharType="separate"/>
      </w:r>
      <w:r w:rsidR="0038372A" w:rsidRPr="0038372A">
        <w:rPr>
          <w:rFonts w:ascii="Times New Roman" w:hAnsi="Times New Roman" w:cs="Times New Roman"/>
        </w:rPr>
        <w:t>(Chamberlin et al., 2024; Potts et al., 2023)</w:t>
      </w:r>
      <w:r w:rsidR="0038372A">
        <w:rPr>
          <w:rFonts w:ascii="Times New Roman" w:hAnsi="Times New Roman" w:cs="Times New Roman"/>
        </w:rPr>
        <w:fldChar w:fldCharType="end"/>
      </w:r>
      <w:r w:rsidR="0038372A">
        <w:rPr>
          <w:rFonts w:ascii="Times New Roman" w:hAnsi="Times New Roman" w:cs="Times New Roman"/>
        </w:rPr>
        <w:t>. Gray triggerfish a</w:t>
      </w:r>
      <w:r w:rsidRPr="001A16A0">
        <w:rPr>
          <w:rFonts w:ascii="Times New Roman" w:hAnsi="Times New Roman" w:cs="Times New Roman"/>
        </w:rPr>
        <w:t xml:space="preserve">ge has historically been estimated by counting translucent zones in dorsal spine sections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{"citationID":"bWNYtewn","properties":{"formattedCitation":"(Allman et al., 2016; Hood and Johnson, 1997; Kolmos et al., 2013; Potts, 2014; {\\i{}SEDAR 43 Stock Assessment Report, Gulf of Mexico Gray Triggerfish}, 2015)","plainCitation":"(Allman et al., 2016; Hood and Johnson, 1997; Kolmos et al., 2013; Potts, 2014; SEDAR 43 Stock Assessment Report, Gulf of Mexico Gray Triggerfish, 2015)","noteIndex":0},"citationItems":[{"id":1525,"uris":["http://zotero.org/users/local/17paSatj/items/R55S26XT"],"itemData":{"id":1525,"type":"article-journal","container-title":"Gulf of Mexico Science","DOI":"10.18785/goms.3301.06","ISSN":"1087-688X","issue":"1","language":"en","note":"number: 1","page":"68-67","source":"Crossref","title":"Validation of Annual Growth-Zone Formation in Gray Triggerfish Balistes capriscus Dorsal Spines, Fin Rays, and Vertebrae","volume":"33","author":[{"family":"Allman","given":"Robert J."},{"family":"Fioramonti","given":"Carrie L."},{"family":"Patterson","given":"William F."},{"family":"Pacicco","given":"Ashley E."}],"issued":{"date-parts":[["2016"]]}}},{"id":1969,"uris":["http://zotero.org/users/local/17paSatj/items/7CTI3K2V"],"itemData":{"id":1969,"type":"report","collection-title":"MARFIN Final Report","note":"issue: FO499-95-F","number":"FO499-95-F","page":"104","publisher":"Florida Department of Environmental Protection","title":"A Study of the Age Structure, Growth, maturity Schedule and Fecundity of Gray Triggerfish (Balistes capriscus), Red Porgy (Pagrus pagrus), and Vermilion Snapper (Rhomboplites aurorubens) from the Eastern Gulf of Mexico","author":[{"family":"Hood","given":"Peter B."},{"family":"Johnson","given":"Andrea K."}],"issued":{"date-parts":[["1997"]]}}},{"id":138,"uris":["http://zotero.org/users/local/17paSatj/items/8W6TNR2C"],"itemData":{"id":138,"type":"report","event-place":"North Charleston, SC","language":"en","number":"SEDAR32-DW03","page":"42","publisher-place":"North Charleston, SC","source":"Zotero","title":"Report on Age Determination and Reproductive Classification Workshops for Gray Triggerfish (Balistes capriscus)","author":[{"family":"Kolmos","given":"Kevin"},{"family":"Ballenger","given":"Joseph C."},{"family":"Shervette","given":"Virginia R."}],"issued":{"date-parts":[["2013"]]}}},{"id":1971,"uris":["http://zotero.org/users/local/17paSatj/items/FRQA2A2Q"],"itemData":{"id":1971,"type":"report","event-place":"Beaufort, NC","page":"19","publisher-place":"Beaufort, NC","title":"Gray triggerfish age workshop report","author":[{"family":"Potts","given":"J.C."}],"issued":{"date-parts":[["2014"]]}}},{"id":1955,"uris":["http://zotero.org/users/local/17paSatj/items/UWZGUE9E"],"itemData":{"id":1955,"type":"report","collection-title":"SEDAR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 xml:space="preserve">(Allman et al., 2016; Hood and Johnson, 1997; Kolmos et al., 2013; Potts, 2014; </w:t>
      </w:r>
      <w:r w:rsidRPr="001A16A0">
        <w:rPr>
          <w:rFonts w:ascii="Times New Roman" w:hAnsi="Times New Roman" w:cs="Times New Roman"/>
          <w:iCs/>
        </w:rPr>
        <w:t>SEDAR 43</w:t>
      </w:r>
      <w:r w:rsidRPr="001A16A0">
        <w:rPr>
          <w:rFonts w:ascii="Times New Roman" w:hAnsi="Times New Roman" w:cs="Times New Roman"/>
        </w:rPr>
        <w:t>, 2015)</w:t>
      </w:r>
      <w:r w:rsidRPr="001A16A0">
        <w:rPr>
          <w:rFonts w:ascii="Times New Roman" w:hAnsi="Times New Roman" w:cs="Times New Roman"/>
        </w:rPr>
        <w:fldChar w:fldCharType="end"/>
      </w:r>
      <w:r w:rsidRPr="001A16A0">
        <w:rPr>
          <w:rFonts w:ascii="Times New Roman" w:hAnsi="Times New Roman" w:cs="Times New Roman"/>
        </w:rPr>
        <w:t xml:space="preserve">. Recently </w:t>
      </w:r>
      <w:r w:rsidR="00F6590A">
        <w:rPr>
          <w:rFonts w:ascii="Times New Roman" w:hAnsi="Times New Roman" w:cs="Times New Roman"/>
        </w:rPr>
        <w:t>researchers</w:t>
      </w:r>
      <w:r w:rsidRPr="001A16A0">
        <w:rPr>
          <w:rFonts w:ascii="Times New Roman" w:hAnsi="Times New Roman" w:cs="Times New Roman"/>
        </w:rPr>
        <w:t xml:space="preserve"> demonstrated that the historical dorsal spin</w:t>
      </w:r>
      <w:r w:rsidR="00F779F3" w:rsidRPr="001A16A0">
        <w:rPr>
          <w:rFonts w:ascii="Times New Roman" w:hAnsi="Times New Roman" w:cs="Times New Roman"/>
        </w:rPr>
        <w:t>e</w:t>
      </w:r>
      <w:r w:rsidRPr="001A16A0">
        <w:rPr>
          <w:rFonts w:ascii="Times New Roman" w:hAnsi="Times New Roman" w:cs="Times New Roman"/>
        </w:rPr>
        <w:t xml:space="preserve"> protocol of </w:t>
      </w:r>
      <w:proofErr w:type="spellStart"/>
      <w:r w:rsidRPr="001A16A0">
        <w:rPr>
          <w:rFonts w:ascii="Times New Roman" w:hAnsi="Times New Roman" w:cs="Times New Roman"/>
        </w:rPr>
        <w:t>Kolmos</w:t>
      </w:r>
      <w:proofErr w:type="spellEnd"/>
      <w:r w:rsidRPr="001A16A0">
        <w:rPr>
          <w:rFonts w:ascii="Times New Roman" w:hAnsi="Times New Roman" w:cs="Times New Roman"/>
        </w:rPr>
        <w:t xml:space="preserve"> et al. </w:t>
      </w:r>
      <w:ins w:id="8" w:author="Fisch, Nick (DFO/MPO)" w:date="2025-06-13T09:33:00Z">
        <w:r w:rsidR="003A76D6">
          <w:rPr>
            <w:rFonts w:ascii="Times New Roman" w:hAnsi="Times New Roman" w:cs="Times New Roman"/>
          </w:rPr>
          <w:t>(</w:t>
        </w:r>
      </w:ins>
      <w:r w:rsidRPr="001A16A0">
        <w:rPr>
          <w:rFonts w:ascii="Times New Roman" w:hAnsi="Times New Roman" w:cs="Times New Roman"/>
        </w:rPr>
        <w:t>2013</w:t>
      </w:r>
      <w:ins w:id="9" w:author="Fisch, Nick (DFO/MPO)" w:date="2025-06-13T09:33:00Z">
        <w:r w:rsidR="003A76D6">
          <w:rPr>
            <w:rFonts w:ascii="Times New Roman" w:hAnsi="Times New Roman" w:cs="Times New Roman"/>
          </w:rPr>
          <w:t>)</w:t>
        </w:r>
      </w:ins>
      <w:r w:rsidRPr="001A16A0">
        <w:rPr>
          <w:rFonts w:ascii="Times New Roman" w:hAnsi="Times New Roman" w:cs="Times New Roman"/>
        </w:rPr>
        <w:t xml:space="preserve"> underestimates age, while otolith opaque zone </w:t>
      </w:r>
      <w:r w:rsidRPr="001A16A0">
        <w:rPr>
          <w:rFonts w:ascii="Times New Roman" w:hAnsi="Times New Roman" w:cs="Times New Roman"/>
        </w:rPr>
        <w:lastRenderedPageBreak/>
        <w:t xml:space="preserve">counts from whole sagittal otoliths, as well as an updated dorsal spine ageing protocol produce accurate age estimates </w:t>
      </w:r>
      <w:r w:rsidRPr="001A16A0">
        <w:rPr>
          <w:rFonts w:ascii="Times New Roman" w:hAnsi="Times New Roman" w:cs="Times New Roman"/>
        </w:rPr>
        <w:fldChar w:fldCharType="begin"/>
      </w:r>
      <w:r w:rsidRPr="001A16A0">
        <w:rPr>
          <w:rFonts w:ascii="Times New Roman" w:hAnsi="Times New Roman" w:cs="Times New Roman"/>
        </w:rPr>
        <w:instrText xml:space="preserve"> ADDIN ZOTERO_ITEM CSL_CITATION {"citationID":"Ne1hoh1n","properties":{"formattedCitation":"(Chamberlin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Pr="001A16A0">
        <w:rPr>
          <w:rFonts w:ascii="Times New Roman" w:hAnsi="Times New Roman" w:cs="Times New Roman"/>
        </w:rPr>
        <w:fldChar w:fldCharType="separate"/>
      </w:r>
      <w:r w:rsidRPr="001A16A0">
        <w:rPr>
          <w:rFonts w:ascii="Times New Roman" w:hAnsi="Times New Roman" w:cs="Times New Roman"/>
        </w:rPr>
        <w:t>(Chamberlin et al., 2024; Potts et al., 2023)</w:t>
      </w:r>
      <w:r w:rsidRPr="001A16A0">
        <w:rPr>
          <w:rFonts w:ascii="Times New Roman" w:hAnsi="Times New Roman" w:cs="Times New Roman"/>
        </w:rPr>
        <w:fldChar w:fldCharType="end"/>
      </w:r>
      <w:r w:rsidRPr="001A16A0">
        <w:rPr>
          <w:rFonts w:ascii="Times New Roman" w:hAnsi="Times New Roman" w:cs="Times New Roman"/>
        </w:rPr>
        <w:t>.</w:t>
      </w:r>
      <w:r w:rsidR="0046029F" w:rsidRPr="001A16A0">
        <w:rPr>
          <w:rFonts w:ascii="Times New Roman" w:hAnsi="Times New Roman" w:cs="Times New Roman"/>
        </w:rPr>
        <w:t xml:space="preserve"> </w:t>
      </w:r>
    </w:p>
    <w:p w14:paraId="5FFA5B9F" w14:textId="08233443" w:rsidR="00821041" w:rsidRDefault="0046029F" w:rsidP="00CD589A">
      <w:pPr>
        <w:ind w:firstLine="720"/>
        <w:rPr>
          <w:rFonts w:ascii="Times New Roman" w:hAnsi="Times New Roman" w:cs="Times New Roman"/>
          <w:position w:val="2"/>
        </w:rPr>
      </w:pPr>
      <w:r w:rsidRPr="001A16A0">
        <w:rPr>
          <w:rFonts w:ascii="Times New Roman" w:hAnsi="Times New Roman" w:cs="Times New Roman"/>
        </w:rPr>
        <w:t>The northern Gulf of Mexico, also known as the Gulf of America and hereafter referred to a</w:t>
      </w:r>
      <w:r w:rsidR="0028649A" w:rsidRPr="001A16A0">
        <w:rPr>
          <w:rFonts w:ascii="Times New Roman" w:hAnsi="Times New Roman" w:cs="Times New Roman"/>
        </w:rPr>
        <w:t>s “the Gulf”</w:t>
      </w:r>
      <w:r w:rsidRPr="001A16A0">
        <w:rPr>
          <w:rFonts w:ascii="Times New Roman" w:hAnsi="Times New Roman" w:cs="Times New Roman"/>
        </w:rPr>
        <w:t>, gray triggerfish stock</w:t>
      </w:r>
      <w:r w:rsidR="0028649A" w:rsidRPr="001A16A0">
        <w:rPr>
          <w:rFonts w:ascii="Times New Roman" w:hAnsi="Times New Roman" w:cs="Times New Roman"/>
        </w:rPr>
        <w:t xml:space="preserve"> is estimated to have historically experienced overfishing and was assessed to be overfished in the early 1990s </w:t>
      </w:r>
      <w:r w:rsidR="0028649A" w:rsidRPr="001A16A0">
        <w:rPr>
          <w:rFonts w:ascii="Times New Roman" w:hAnsi="Times New Roman" w:cs="Times New Roman"/>
        </w:rPr>
        <w:fldChar w:fldCharType="begin"/>
      </w:r>
      <w:r w:rsidR="0028649A" w:rsidRPr="001A16A0">
        <w:rPr>
          <w:rFonts w:ascii="Times New Roman" w:hAnsi="Times New Roman" w:cs="Times New Roman"/>
        </w:rPr>
        <w:instrText xml:space="preserve"> ADDIN ZOTERO_ITEM CSL_CITATION {"citationID":"N3hpNkl6","properties":{"formattedCitation":"({\\i{}SEDAR 9 Stock Assessment Report, Gulf of Mexico Gray Triggerfish}, 2006; {\\i{}SEDAR 43 Stock Assessment Report, Gulf of Mexico Gray Triggerfish}, 2015)","plainCitation":"(SEDAR 9 Stock Assessment Report, Gulf of Mexico Gray Triggerfish, 2006; SEDAR 43 Stock Assessment Report, Gulf of Mexico Gray Triggerfish, 2015)","noteIndex":0},"citationItems":[{"id":1519,"uris":["http://zotero.org/users/local/17paSatj/items/74QZ8MLT"],"itemData":{"id":1519,"type":"report","collection-title":"SEDAR (Southeast, Data, Assessment, and Review)","page":"195","publisher":"Gulf of Mexico Fishery Management Council","source":"Zotero","title":"SEDAR 9 Stock Assessment Report, Gulf of Mexico Gray Triggerfish","issued":{"date-parts":[["2006"]]}}},{"id":1955,"uris":["http://zotero.org/users/local/17paSatj/items/UWZGUE9E"],"itemData":{"id":1955,"type":"report","collection-title":"SEDAR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28649A" w:rsidRPr="001A16A0">
        <w:rPr>
          <w:rFonts w:ascii="Times New Roman" w:hAnsi="Times New Roman" w:cs="Times New Roman"/>
        </w:rPr>
        <w:fldChar w:fldCharType="separate"/>
      </w:r>
      <w:r w:rsidR="0028649A" w:rsidRPr="001A16A0">
        <w:rPr>
          <w:rFonts w:ascii="Times New Roman" w:hAnsi="Times New Roman" w:cs="Times New Roman"/>
        </w:rPr>
        <w:t>(</w:t>
      </w:r>
      <w:r w:rsidR="0028649A" w:rsidRPr="001A16A0">
        <w:rPr>
          <w:rFonts w:ascii="Times New Roman" w:hAnsi="Times New Roman" w:cs="Times New Roman"/>
          <w:iCs/>
        </w:rPr>
        <w:t>SEDAR 9</w:t>
      </w:r>
      <w:r w:rsidR="0028649A" w:rsidRPr="001A16A0">
        <w:rPr>
          <w:rFonts w:ascii="Times New Roman" w:hAnsi="Times New Roman" w:cs="Times New Roman"/>
        </w:rPr>
        <w:t xml:space="preserve">, 2006; </w:t>
      </w:r>
      <w:r w:rsidR="0028649A" w:rsidRPr="001A16A0">
        <w:rPr>
          <w:rFonts w:ascii="Times New Roman" w:hAnsi="Times New Roman" w:cs="Times New Roman"/>
          <w:iCs/>
        </w:rPr>
        <w:t>SEDAR 43</w:t>
      </w:r>
      <w:r w:rsidR="0028649A" w:rsidRPr="001A16A0">
        <w:rPr>
          <w:rFonts w:ascii="Times New Roman" w:hAnsi="Times New Roman" w:cs="Times New Roman"/>
        </w:rPr>
        <w:t>, 2015)</w:t>
      </w:r>
      <w:r w:rsidR="0028649A" w:rsidRPr="001A16A0">
        <w:rPr>
          <w:rFonts w:ascii="Times New Roman" w:hAnsi="Times New Roman" w:cs="Times New Roman"/>
        </w:rPr>
        <w:fldChar w:fldCharType="end"/>
      </w:r>
      <w:r w:rsidR="0028649A" w:rsidRPr="001A16A0">
        <w:rPr>
          <w:rFonts w:ascii="Times New Roman" w:hAnsi="Times New Roman" w:cs="Times New Roman"/>
        </w:rPr>
        <w:t xml:space="preserve">. Assessments as late as 2006 indicated fishing mortality far exceeded the fishing mortality that </w:t>
      </w:r>
      <w:r w:rsidR="0028649A" w:rsidRPr="001A16A0">
        <w:rPr>
          <w:rFonts w:ascii="Times New Roman" w:hAnsi="Times New Roman" w:cs="Times New Roman"/>
          <w:position w:val="2"/>
        </w:rPr>
        <w:t>produces the maximum sustainable yield (F</w:t>
      </w:r>
      <w:r w:rsidR="0028649A" w:rsidRPr="00206A48">
        <w:rPr>
          <w:rFonts w:ascii="Times New Roman" w:hAnsi="Times New Roman" w:cs="Times New Roman"/>
          <w:vertAlign w:val="subscript"/>
        </w:rPr>
        <w:t>MSY</w:t>
      </w:r>
      <w:r w:rsidR="0028649A" w:rsidRPr="001A16A0">
        <w:rPr>
          <w:rFonts w:ascii="Times New Roman" w:hAnsi="Times New Roman" w:cs="Times New Roman"/>
          <w:position w:val="2"/>
        </w:rPr>
        <w:t xml:space="preserve">) </w:t>
      </w:r>
      <w:r w:rsidR="0028649A" w:rsidRPr="001A16A0">
        <w:rPr>
          <w:rFonts w:ascii="Times New Roman" w:hAnsi="Times New Roman" w:cs="Times New Roman"/>
          <w:position w:val="2"/>
        </w:rPr>
        <w:fldChar w:fldCharType="begin"/>
      </w:r>
      <w:r w:rsidR="0028649A" w:rsidRPr="001A16A0">
        <w:rPr>
          <w:rFonts w:ascii="Times New Roman" w:hAnsi="Times New Roman" w:cs="Times New Roman"/>
          <w:position w:val="2"/>
        </w:rPr>
        <w:instrText xml:space="preserve"> ADDIN ZOTERO_ITEM CSL_CITATION {"citationID":"2ScpwTJR","properties":{"formattedCitation":"(Porch, 2001; {\\i{}SEDAR 9 Stock Assessment Report, Gulf of Mexico Gray Triggerfish}, 2006; Valle et al., 2001)","plainCitation":"(Porch, 2001; SEDAR 9 Stock Assessment Report, Gulf of Mexico Gray Triggerfish, 2006; Valle et al., 2001)","noteIndex":0},"citationItems":[{"id":1542,"uris":["http://zotero.org/users/local/17paSatj/items/SUIYWWCV"],"itemData":{"id":1542,"type":"report","event-place":"Miami, FL","language":"en","page":"30","publisher":"Southeast Fisheries Science Center","publisher-place":"Miami, FL","source":"Zotero","title":"Another Assessment of Gray Triggerfish (Balistes capriscus) in the Gulf of Mexico Using a State-Space Implementation of the Pella-Tomlinson Production Model","author":[{"family":"Porch","given":"Clay E"}],"issued":{"date-parts":[["2001"]]}}},{"id":1519,"uris":["http://zotero.org/users/local/17paSatj/items/74QZ8MLT"],"itemData":{"id":1519,"type":"report","collection-title":"SEDAR (Southeast, Data, Assessment, and Review)","page":"195","publisher":"Gulf of Mexico Fishery Management Council","source":"Zotero","title":"SEDAR 9 Stock Assessment Report, Gulf of Mexico Gray Triggerfish","issued":{"date-parts":[["2006"]]}}},{"id":1550,"uris":["http://zotero.org/users/local/17paSatj/items/6FHFYGG3"],"itemData":{"id":1550,"type":"report","language":"en","page":"56","publisher":"Southeast Fisheries Science Center","source":"Zotero","title":"A Stock Assessment for Gray Triggerfish, Balistes capriscus, in the Gulf of Mexico","author":[{"family":"Valle","given":"Monica"},{"family":"Legault","given":"Christopher M"},{"family":"Ortiz","given":"Mauricio"}],"issued":{"date-parts":[["2001"]]}}}],"schema":"https://github.com/citation-style-language/schema/raw/master/csl-citation.json"} </w:instrText>
      </w:r>
      <w:r w:rsidR="0028649A" w:rsidRPr="001A16A0">
        <w:rPr>
          <w:rFonts w:ascii="Times New Roman" w:hAnsi="Times New Roman" w:cs="Times New Roman"/>
          <w:position w:val="2"/>
        </w:rPr>
        <w:fldChar w:fldCharType="separate"/>
      </w:r>
      <w:r w:rsidR="0028649A" w:rsidRPr="001A16A0">
        <w:rPr>
          <w:rFonts w:ascii="Times New Roman" w:hAnsi="Times New Roman" w:cs="Times New Roman"/>
        </w:rPr>
        <w:t xml:space="preserve">(Porch, 2001; </w:t>
      </w:r>
      <w:r w:rsidR="0028649A" w:rsidRPr="001A16A0">
        <w:rPr>
          <w:rFonts w:ascii="Times New Roman" w:hAnsi="Times New Roman" w:cs="Times New Roman"/>
          <w:iCs/>
        </w:rPr>
        <w:t>SEDAR 9</w:t>
      </w:r>
      <w:r w:rsidR="0028649A" w:rsidRPr="001A16A0">
        <w:rPr>
          <w:rFonts w:ascii="Times New Roman" w:hAnsi="Times New Roman" w:cs="Times New Roman"/>
        </w:rPr>
        <w:t>, 2006; Valle et al., 2001)</w:t>
      </w:r>
      <w:r w:rsidR="0028649A" w:rsidRPr="001A16A0">
        <w:rPr>
          <w:rFonts w:ascii="Times New Roman" w:hAnsi="Times New Roman" w:cs="Times New Roman"/>
          <w:position w:val="2"/>
        </w:rPr>
        <w:fldChar w:fldCharType="end"/>
      </w:r>
      <w:r w:rsidR="0028649A" w:rsidRPr="001A16A0">
        <w:rPr>
          <w:rFonts w:ascii="Times New Roman" w:hAnsi="Times New Roman" w:cs="Times New Roman"/>
          <w:position w:val="2"/>
        </w:rPr>
        <w:t>. As a result, a rebuilding plan</w:t>
      </w:r>
      <w:r w:rsidR="001A16A0" w:rsidRPr="001A16A0">
        <w:rPr>
          <w:rFonts w:ascii="Times New Roman" w:hAnsi="Times New Roman" w:cs="Times New Roman"/>
          <w:position w:val="2"/>
        </w:rPr>
        <w:t xml:space="preserve"> was developed in 2008</w:t>
      </w:r>
      <w:r w:rsidR="0028649A" w:rsidRPr="001A16A0">
        <w:rPr>
          <w:rFonts w:ascii="Times New Roman" w:hAnsi="Times New Roman" w:cs="Times New Roman"/>
          <w:position w:val="2"/>
        </w:rPr>
        <w:t xml:space="preserve"> that reduced commercial and recreation</w:t>
      </w:r>
      <w:r w:rsidR="00CD589A">
        <w:rPr>
          <w:rFonts w:ascii="Times New Roman" w:hAnsi="Times New Roman" w:cs="Times New Roman"/>
          <w:position w:val="2"/>
        </w:rPr>
        <w:t>al</w:t>
      </w:r>
      <w:r w:rsidR="0028649A" w:rsidRPr="001A16A0">
        <w:rPr>
          <w:rFonts w:ascii="Times New Roman" w:hAnsi="Times New Roman" w:cs="Times New Roman"/>
          <w:position w:val="2"/>
        </w:rPr>
        <w:t xml:space="preserve"> catch limits and instituted a closed season in both sectors to reduce fishing mortality and allow the Gulf gray triggerfish stock to recover (</w:t>
      </w:r>
      <w:r w:rsidR="0028649A" w:rsidRPr="001A16A0">
        <w:rPr>
          <w:rFonts w:ascii="Times New Roman" w:hAnsi="Times New Roman" w:cs="Times New Roman"/>
          <w:position w:val="2"/>
          <w:highlight w:val="yellow"/>
        </w:rPr>
        <w:t>amendment 30A citation</w:t>
      </w:r>
      <w:r w:rsidR="0028649A" w:rsidRPr="001A16A0">
        <w:rPr>
          <w:rFonts w:ascii="Times New Roman" w:hAnsi="Times New Roman" w:cs="Times New Roman"/>
          <w:position w:val="2"/>
        </w:rPr>
        <w:t>)</w:t>
      </w:r>
      <w:r w:rsidR="001A16A0" w:rsidRPr="001A16A0">
        <w:rPr>
          <w:rFonts w:ascii="Times New Roman" w:hAnsi="Times New Roman" w:cs="Times New Roman"/>
          <w:position w:val="2"/>
        </w:rPr>
        <w:t>. Despite the</w:t>
      </w:r>
      <w:r w:rsidR="00206A48">
        <w:rPr>
          <w:rFonts w:ascii="Times New Roman" w:hAnsi="Times New Roman" w:cs="Times New Roman"/>
          <w:position w:val="2"/>
        </w:rPr>
        <w:t>s</w:t>
      </w:r>
      <w:r w:rsidR="001A16A0" w:rsidRPr="001A16A0">
        <w:rPr>
          <w:rFonts w:ascii="Times New Roman" w:hAnsi="Times New Roman" w:cs="Times New Roman"/>
          <w:position w:val="2"/>
        </w:rPr>
        <w:t xml:space="preserve">e management measures, the stock did not recover at expected rates </w:t>
      </w:r>
      <w:r w:rsidR="00CD589A">
        <w:rPr>
          <w:rFonts w:ascii="Times New Roman" w:hAnsi="Times New Roman" w:cs="Times New Roman"/>
          <w:position w:val="2"/>
        </w:rPr>
        <w:t>and was not</w:t>
      </w:r>
      <w:r w:rsidR="001A16A0" w:rsidRPr="001A16A0">
        <w:rPr>
          <w:rFonts w:ascii="Times New Roman" w:hAnsi="Times New Roman" w:cs="Times New Roman"/>
          <w:position w:val="2"/>
        </w:rPr>
        <w:t xml:space="preserve"> rebuilt by </w:t>
      </w:r>
      <w:r w:rsidR="00206A48">
        <w:rPr>
          <w:rFonts w:ascii="Times New Roman" w:hAnsi="Times New Roman" w:cs="Times New Roman"/>
          <w:position w:val="2"/>
        </w:rPr>
        <w:t>the end of the rebuilding plan timeline</w:t>
      </w:r>
      <w:r w:rsidR="001A16A0" w:rsidRPr="001A16A0">
        <w:rPr>
          <w:rFonts w:ascii="Times New Roman" w:hAnsi="Times New Roman" w:cs="Times New Roman"/>
          <w:position w:val="2"/>
        </w:rPr>
        <w:t xml:space="preserve">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{"citationID":"cNRLikwQ","properties":{"formattedCitation":"(Crabtree, 2015; Gregory, 2015; {\\i{}SEDAR 43 Stock Assessment Report, Gulf of Mexico Gray Triggerfish}, 2015)","plainCitation":"(Crabtree, 2015; Gregory, 2015; SEDAR 43 Stock Assessment Report, Gulf of Mexico Gray Triggerfish, 2015)","noteIndex":0},"citationItems":[{"id":1967,"uris":["http://zotero.org/users/local/17paSatj/items/DP2BIYBP"],"itemData":{"id":1967,"type":"personal_communication","title":"Letter to Kevin Anson, Chair.","author":[{"family":"Crabtree","given":"Roy"}],"issued":{"date-parts":[["2015"]]}}},{"id":1965,"uris":["http://zotero.org/users/local/17paSatj/items/4NFP6HSQ"],"itemData":{"id":1965,"type":"personal_communication","title":"Letter to Bonnie Pontwith, Ph.D.","author":[{"family":"Gregory","given":"Doug"}],"issued":{"date-parts":[["2015"]]}}},{"id":1955,"uris":["http://zotero.org/users/local/17paSatj/items/UWZGUE9E"],"itemData":{"id":1955,"type":"report","collection-title":"SEDAR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 xml:space="preserve">(Crabtree, 2015; Gregory, 2015; </w:t>
      </w:r>
      <w:r w:rsidR="001A16A0" w:rsidRPr="001A16A0">
        <w:rPr>
          <w:rFonts w:ascii="Times New Roman" w:hAnsi="Times New Roman" w:cs="Times New Roman"/>
          <w:iCs/>
        </w:rPr>
        <w:t>SEDAR 43</w:t>
      </w:r>
      <w:r w:rsidR="001A16A0" w:rsidRPr="001A16A0">
        <w:rPr>
          <w:rFonts w:ascii="Times New Roman" w:hAnsi="Times New Roman" w:cs="Times New Roman"/>
        </w:rPr>
        <w:t>, 2015)</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 xml:space="preserve"> </w:t>
      </w:r>
      <w:r w:rsidR="00CD589A">
        <w:rPr>
          <w:rFonts w:ascii="Times New Roman" w:hAnsi="Times New Roman" w:cs="Times New Roman"/>
          <w:position w:val="2"/>
        </w:rPr>
        <w:t xml:space="preserve">A </w:t>
      </w:r>
      <w:r w:rsidR="001A16A0" w:rsidRPr="001A16A0">
        <w:rPr>
          <w:rFonts w:ascii="Times New Roman" w:hAnsi="Times New Roman" w:cs="Times New Roman"/>
          <w:position w:val="2"/>
        </w:rPr>
        <w:t xml:space="preserve">second rebuilding plan was </w:t>
      </w:r>
      <w:r w:rsidR="00CD589A">
        <w:rPr>
          <w:rFonts w:ascii="Times New Roman" w:hAnsi="Times New Roman" w:cs="Times New Roman"/>
          <w:position w:val="2"/>
        </w:rPr>
        <w:t xml:space="preserve">subsequently </w:t>
      </w:r>
      <w:r w:rsidR="001A16A0" w:rsidRPr="001A16A0">
        <w:rPr>
          <w:rFonts w:ascii="Times New Roman" w:hAnsi="Times New Roman" w:cs="Times New Roman"/>
          <w:position w:val="2"/>
        </w:rPr>
        <w:t>implemented by the Gulf Council in 2017 (</w:t>
      </w:r>
      <w:r w:rsidR="001A16A0" w:rsidRPr="001A16A0">
        <w:rPr>
          <w:rFonts w:ascii="Times New Roman" w:hAnsi="Times New Roman" w:cs="Times New Roman"/>
          <w:position w:val="2"/>
          <w:highlight w:val="yellow"/>
        </w:rPr>
        <w:t>Amendment 46 citation</w:t>
      </w:r>
      <w:r w:rsidR="001A16A0" w:rsidRPr="001A16A0">
        <w:rPr>
          <w:rFonts w:ascii="Times New Roman" w:hAnsi="Times New Roman" w:cs="Times New Roman"/>
          <w:position w:val="2"/>
        </w:rPr>
        <w:t>). Given the historical error in age estimates produced from dorsal spine</w:t>
      </w:r>
      <w:r w:rsidR="00206A48">
        <w:rPr>
          <w:rFonts w:ascii="Times New Roman" w:hAnsi="Times New Roman" w:cs="Times New Roman"/>
          <w:position w:val="2"/>
        </w:rPr>
        <w:t xml:space="preserve"> translucent zone counts</w:t>
      </w:r>
      <w:r w:rsidR="001A16A0" w:rsidRPr="001A16A0">
        <w:rPr>
          <w:rFonts w:ascii="Times New Roman" w:hAnsi="Times New Roman" w:cs="Times New Roman"/>
          <w:position w:val="2"/>
        </w:rPr>
        <w:t xml:space="preserve">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{"citationID":"cSUfdYca","properties":{"formattedCitation":"(Chamberlin et al., 2024; Potts et al., 2023)","plainCitation":"(Chamberlin et al., 2024; Potts et al., 2023)","noteIndex":0},"citationItems":[{"id":3371,"uris":["http://zotero.org/users/local/17paSatj/items/KPHFRR8G"],"itemData":{"id":3371,"type":"article-journal","abstract":"Gray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F."}],"issued":{"date-parts":[["2024",11]]}}},{"id":3257,"uris":["http://zotero.org/users/local/17paSatj/items/CVDUS56X"],"itemData":{"id":3257,"type":"article-journal","abstract":"Uncertainty in age estimates from dorsal spines has been a persistent issue in stock assessments of gray trig­ gerfish, Balistes capriscus. This study sought to validate the annual deposition of growth zones on dorsal spines, vertebrae, and otoliths of gray triggerfish through chemical marking. Fish (n = 101) were collected from offshore habitats and held in an aquaculture facility. 74 adult fish were chemically marked with a 50 mg/kg body weight injection of calcein, and reared for an average of 527 days post-marking. At intervals, fish were sacrificed and first dorsal spines, vertebrae, and otoliths were extracted and sectioned. Annuli, were enumerated for spines (n = 96), vertebrae (n = 94), and otoliths (n = 48) and ranged from 0 to 11 annuli for spines and vertebrae, and 1–12 annuli for otoliths. Age bias plots showed strong agreement between spine and vertebra annuli counts for all observed ages, while counts from spines and vertebrae appeared to underage beginning at age 5 when compared to otolith annuli counts. Tests of symmetry indicated that the annuli counts between paired age structures were not biased (p &gt; 0.05). Analysis of growth zones observed distal to calcein marks in all of the age structures confirmed that these zones were deposited annually, and the expected number of these zones, or annuli, were observed in 91% of spine, 90% of vertebrae, and 100% of otolith sections. Marginal increment analysis of ageing structures indicated that annuli form during summer months. Percentages of annuli deposited on the margins peaked in June for spines (58%) and otoliths (29%), and August for vertebrae (30%). Results from this study validate the annual deposition of growth zones but further consideration needs to be taken when ageing older than age-4.","container-title":"Fisheries Research","DOI":"https://doi.org/10.1016/j.fishres.2023.106809","language":"en","source":"Zotero","title":"Validation of annual growth zone formation in gray triggerfish Balistes capriscus dorsal spines, vertebrae, and otoliths","volume":"267","author":[{"family":"Potts","given":"Jennifer C"},{"family":"Rogers","given":"Walter D"},{"family":"Rezek","given":"Troy C"},{"family":"Rezek","given":"Amanda R"}],"issued":{"date-parts":[["2023"]]}}}],"schema":"https://github.com/citation-style-language/schema/raw/master/csl-citation.json"}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(Chamberlin et al., 2024; Potts et al., 2023)</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 xml:space="preserve">, it is </w:t>
      </w:r>
      <w:r w:rsidR="00CD589A">
        <w:rPr>
          <w:rFonts w:ascii="Times New Roman" w:hAnsi="Times New Roman" w:cs="Times New Roman"/>
          <w:position w:val="2"/>
        </w:rPr>
        <w:t>plausible</w:t>
      </w:r>
      <w:r w:rsidR="001A16A0" w:rsidRPr="001A16A0">
        <w:rPr>
          <w:rFonts w:ascii="Times New Roman" w:hAnsi="Times New Roman" w:cs="Times New Roman"/>
          <w:position w:val="2"/>
        </w:rPr>
        <w:t xml:space="preserve"> </w:t>
      </w:r>
      <w:r w:rsidR="00CD589A">
        <w:rPr>
          <w:rFonts w:ascii="Times New Roman" w:hAnsi="Times New Roman" w:cs="Times New Roman"/>
          <w:position w:val="2"/>
        </w:rPr>
        <w:t>past stock assessments</w:t>
      </w:r>
      <w:r w:rsidR="001A16A0" w:rsidRPr="001A16A0">
        <w:rPr>
          <w:rFonts w:ascii="Times New Roman" w:hAnsi="Times New Roman" w:cs="Times New Roman"/>
          <w:position w:val="2"/>
        </w:rPr>
        <w:t xml:space="preserve"> overestimat</w:t>
      </w:r>
      <w:r w:rsidR="00CD589A">
        <w:rPr>
          <w:rFonts w:ascii="Times New Roman" w:hAnsi="Times New Roman" w:cs="Times New Roman"/>
          <w:position w:val="2"/>
        </w:rPr>
        <w:t>ed</w:t>
      </w:r>
      <w:r w:rsidR="001A16A0" w:rsidRPr="001A16A0">
        <w:rPr>
          <w:rFonts w:ascii="Times New Roman" w:hAnsi="Times New Roman" w:cs="Times New Roman"/>
          <w:position w:val="2"/>
        </w:rPr>
        <w:t xml:space="preserve"> stock productivity</w:t>
      </w:r>
      <w:r w:rsidR="00CD589A">
        <w:rPr>
          <w:rFonts w:ascii="Times New Roman" w:hAnsi="Times New Roman" w:cs="Times New Roman"/>
          <w:position w:val="2"/>
        </w:rPr>
        <w:t xml:space="preserve">, </w:t>
      </w:r>
      <w:r w:rsidR="001A16A0" w:rsidRPr="001A16A0">
        <w:rPr>
          <w:rFonts w:ascii="Times New Roman" w:hAnsi="Times New Roman" w:cs="Times New Roman"/>
          <w:position w:val="2"/>
        </w:rPr>
        <w:t xml:space="preserve">leading to overly optimistic stock recovery projections </w:t>
      </w:r>
      <w:r w:rsidR="001A16A0" w:rsidRPr="001A16A0">
        <w:rPr>
          <w:rFonts w:ascii="Times New Roman" w:hAnsi="Times New Roman" w:cs="Times New Roman"/>
          <w:position w:val="2"/>
        </w:rPr>
        <w:fldChar w:fldCharType="begin"/>
      </w:r>
      <w:r w:rsidR="001A16A0" w:rsidRPr="001A16A0">
        <w:rPr>
          <w:rFonts w:ascii="Times New Roman" w:hAnsi="Times New Roman" w:cs="Times New Roman"/>
          <w:position w:val="2"/>
        </w:rPr>
        <w:instrText xml:space="preserve"> ADDIN ZOTERO_ITEM CSL_CITATION {"citationID":"cQPHiQ8m","properties":{"formattedCitation":"(Lai and Gunderson, 1987; Reeves, 2003; Tyler et al., 1989)","plainCitation":"(Lai and Gunderson, 1987; Reeves, 2003; Tyler et al., 1989)","noteIndex":0},"citationItems":[{"id":1537,"uris":["http://zotero.org/users/local/17paSatj/items/GMXJJP56"],"itemData":{"id":1537,"type":"article-journal","abstract":"Lai,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advice","volume":"60","author":[{"family":"Reeves","given":"S"}],"issued":{"date-parts":[["2003",4]]}}},{"id":1957,"uris":["http://zotero.org/users/local/17paSatj/items/Q5EEKFAK"],"itemData":{"id":1957,"type":"chapter","container-title":"Effects of Ocean Variability on Recruitment and an Evaluation of Parameters used in Stock Assessment Models","page":"27-35","publisher":"Canadian Special Publication of Fisheries and Aquatic Sciences","title":"Implications of Age Determination Errors to Yield Estimates","volume":"108","author":[{"family":"Tyler","given":"A.V."},{"family":"Beamish","given":"R.J."},{"family":"McFarlane","given":"G. A."}],"editor":[{"family":"Beamish","given":"R. J."},{"family":"McFarlane","given":"G. A."}],"issued":{"date-parts":[["1989"]]}}}],"schema":"https://github.com/citation-style-language/schema/raw/master/csl-citation.json"} </w:instrText>
      </w:r>
      <w:r w:rsidR="001A16A0" w:rsidRPr="001A16A0">
        <w:rPr>
          <w:rFonts w:ascii="Times New Roman" w:hAnsi="Times New Roman" w:cs="Times New Roman"/>
          <w:position w:val="2"/>
        </w:rPr>
        <w:fldChar w:fldCharType="separate"/>
      </w:r>
      <w:r w:rsidR="001A16A0" w:rsidRPr="001A16A0">
        <w:rPr>
          <w:rFonts w:ascii="Times New Roman" w:hAnsi="Times New Roman" w:cs="Times New Roman"/>
        </w:rPr>
        <w:t>(Lai and Gunderson, 1987; Reeves, 2003; Tyler et al., 1989)</w:t>
      </w:r>
      <w:r w:rsidR="001A16A0" w:rsidRPr="001A16A0">
        <w:rPr>
          <w:rFonts w:ascii="Times New Roman" w:hAnsi="Times New Roman" w:cs="Times New Roman"/>
          <w:position w:val="2"/>
        </w:rPr>
        <w:fldChar w:fldCharType="end"/>
      </w:r>
      <w:r w:rsidR="001A16A0" w:rsidRPr="001A16A0">
        <w:rPr>
          <w:rFonts w:ascii="Times New Roman" w:hAnsi="Times New Roman" w:cs="Times New Roman"/>
          <w:position w:val="2"/>
        </w:rPr>
        <w:t>.</w:t>
      </w:r>
    </w:p>
    <w:p w14:paraId="4CCA69DA" w14:textId="03094C96" w:rsidR="00374B3F" w:rsidRDefault="00374B3F" w:rsidP="0096771F">
      <w:pPr>
        <w:rPr>
          <w:rFonts w:ascii="Times New Roman" w:hAnsi="Times New Roman" w:cs="Times New Roman"/>
        </w:rPr>
      </w:pPr>
      <w:commentRangeStart w:id="10"/>
      <w:r>
        <w:rPr>
          <w:rFonts w:ascii="Times New Roman" w:hAnsi="Times New Roman" w:cs="Times New Roman"/>
        </w:rPr>
        <w:tab/>
      </w:r>
      <w:r w:rsidRPr="00374B3F">
        <w:rPr>
          <w:rFonts w:ascii="Times New Roman" w:hAnsi="Times New Roman" w:cs="Times New Roman"/>
        </w:rPr>
        <w:t xml:space="preserve">Simulation analysis enables the examination of the effects of </w:t>
      </w:r>
      <w:r w:rsidR="001B41BC">
        <w:rPr>
          <w:rFonts w:ascii="Times New Roman" w:hAnsi="Times New Roman" w:cs="Times New Roman"/>
        </w:rPr>
        <w:t>ageing error</w:t>
      </w:r>
      <w:r w:rsidRPr="00374B3F">
        <w:rPr>
          <w:rFonts w:ascii="Times New Roman" w:hAnsi="Times New Roman" w:cs="Times New Roman"/>
        </w:rPr>
        <w:t xml:space="preserve"> on stock assessment benchmarks</w:t>
      </w:r>
      <w:r w:rsidR="001B41BC">
        <w:rPr>
          <w:rFonts w:ascii="Times New Roman" w:hAnsi="Times New Roman" w:cs="Times New Roman"/>
        </w:rPr>
        <w:t xml:space="preserve">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{"citationID":"1pa226Kk","properties":{"formattedCitation":"(Lai and Gunderson, 1987; Reeves, 2003)","plainCitation":"(Lai and Gunderson, 1987; Reeves, 2003)","noteIndex":0},"citationItems":[{"id":1537,"uris":["http://zotero.org/users/local/17paSatj/items/GMXJJP56"],"itemData":{"id":1537,"type":"article-journal","abstract":"Lai, H.L. and Gunderson, D.R., 1987. Effects of ageing errors on estimates of growth, mortality and yield per recruit for walleye pollock ( Theragra chalcogramma). Fish. Res., 5: 287-302.","container-title":"Fisheries Research","DOI":"10.1016/0165-7836(87)90048-8","ISSN":"01657836","issue":"2-3","language":"en","note":"number: 2-3","page":"287-302","source":"Crossref","title":"Effects of ageing errors on estimates of growth, mortality and yield per recruit for walleye pollock (Theragra chalcogramma)","volume":"5","author":[{"family":"Lai","given":"Han-Lin"},{"family":"Gunderson","given":"Donald R."}],"issued":{"date-parts":[["1987",7]]}}},{"id":1544,"uris":["http://zotero.org/users/local/17paSatj/items/UG77GQAW"],"itemData":{"id":1544,"type":"article-journal","container-title":"ICES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(Lai and Gunderson, 1987; Reeves, 2003)</w:t>
      </w:r>
      <w:r w:rsidR="001B41BC">
        <w:rPr>
          <w:rFonts w:ascii="Times New Roman" w:hAnsi="Times New Roman" w:cs="Times New Roman"/>
        </w:rPr>
        <w:fldChar w:fldCharType="end"/>
      </w:r>
      <w:r w:rsidRPr="00374B3F">
        <w:rPr>
          <w:rFonts w:ascii="Times New Roman" w:hAnsi="Times New Roman" w:cs="Times New Roman"/>
        </w:rPr>
        <w:t xml:space="preserve">, and is a useful approach to explore the impacts of parameter bias in stock assessment models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{"citationID":"b9VAFq1l","properties":{"formattedCitation":"(Monnahan et al., 2016; Stawitz et al., 2019)","plainCitation":"(Monnahan et al., 2016; Stawitz et al., 2019)","noteIndex":0},"citationItems":[{"id":2880,"uris":["http://zotero.org/users/local/17paSatj/items/MCQIJ4TY"],"itemData":{"id":2880,"type":"article-journal","container-title":"Fisheries Research","DOI":"10.1016/j.fishres.2015.11.002","ISSN":"01657836","journalAbbreviation":"Fisheries Research","language":"en","page":"103-112","source":"DOI.org (Crossref)","title":"The effect of length bin width on growth estimation in integrated age-structured stock assessments","volume":"180","author":[{"family":"Monnahan","given":"Cole C."},{"family":"Ono","given":"Kotaro"},{"family":"Anderson","given":"Sean C."},{"family":"Rudd","given":"Merrill B."},{"family":"Hicks","given":"Allan C."},{"family":"Hurtado-Ferro","given":"Felipe"},{"family":"Johnson","given":"Kelli F."},{"family":"Kuriyama","given":"Peter T."},{"family":"Licandeo","given":"Roberto R."},{"family":"Stawitz","given":"Christine C."},{"family":"Taylor","given":"Ian G."},{"family":"Valero","given":"Juan L."}],"issued":{"date-parts":[["2016",8]]}}},{"id":2979,"uris":["http://zotero.org/users/local/17paSatj/items/2R7GK3FA"],"itemData":{"id":2979,"type":"article-journal","abstract":"Analysts must make many decisions regarding model speciﬁcation when ﬁtting integrated ﬁshery stock assessment models. While variation in vital rates (i.e., recruitment, somatic growth, and natural mortality) is common, capturing this variation in models ﬁt to available data is often infeasible or impractical. Failing to account for this variation can result in underestimates of uncertainty and even biased estimates of stock status used for management advice. Here, we seek to determine how growth misspeciﬁcation aﬀects management advice derived from integrated stock assessment models that use the Stock Synthesis platform. We conduct a simulation-based case study on California Current petrale sole (Eopsetta jordani) to test whether and how the inclusion or omission of somatic-growth variation introduces bias into management reference points when estimation models misspecify growth. Scenarios we explored included inter-annual and regime-like changes in two key parameters (k, the initial slope of the growth curve, and L2, the asymptotic maximum length) used to model somatic growth in Stock Synthesis. We ﬁnd misspeciﬁcation of growth can overestimate management quantities, particularly the estimate of current biomass relative to the unﬁshed biomass (stock depletion). This results in an overly optimistic view of stock status. This bias may be mitigated or eliminated if the assessment model includes growth variation. Including growth variation in the estimation model can also reduce the uncertainty in estimated management quantities by correctly attributing process error to somatic growth. However, the magnitude of detected biases is exceeded by the uncertainty when data are limited, suggesting that estimating growth variation is helpful only in relatively data-rich stock assessment models. We suggest authors of data-rich assessments consider incorporating time-varying growth parameters into assessment models or decision tables more frequently to account for potential biases and reduce uncertainty caused by temporal growth variation.","container-title":"Fisheries Research","DOI":"10.1016/j.fishres.2019.01.004","ISSN":"01657836","journalAbbreviation":"Fisheries Research","language":"en","page":"12-21","source":"DOI.org (Crossref)","title":"How does growth misspecification affect management advice derived from an integrated fisheries stock assessment model?","volume":"213","author":[{"family":"Stawitz","given":"Christine C."},{"family":"Haltuch","given":"Melissa A."},{"family":"Johnson","given":"Kelli F."}],"issued":{"date-parts":[["2019",5]]}}}],"schema":"https://github.com/citation-style-language/schema/raw/master/csl-citation.json"}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(Monnahan et al., 2016; Stawitz et al., 2019)</w:t>
      </w:r>
      <w:r w:rsidR="001B41BC">
        <w:rPr>
          <w:rFonts w:ascii="Times New Roman" w:hAnsi="Times New Roman" w:cs="Times New Roman"/>
        </w:rPr>
        <w:fldChar w:fldCharType="end"/>
      </w:r>
      <w:r w:rsidRPr="00374B3F">
        <w:rPr>
          <w:rFonts w:ascii="Times New Roman" w:hAnsi="Times New Roman" w:cs="Times New Roman"/>
        </w:rPr>
        <w:t xml:space="preserve">. This approach uses an operating model to simulate </w:t>
      </w:r>
      <w:del w:id="11" w:author="Fisch, Nick (DFO/MPO)" w:date="2025-06-13T09:36:00Z">
        <w:r w:rsidRPr="00374B3F" w:rsidDel="006019C0">
          <w:rPr>
            <w:rFonts w:ascii="Times New Roman" w:hAnsi="Times New Roman" w:cs="Times New Roman"/>
          </w:rPr>
          <w:delText xml:space="preserve">data from </w:delText>
        </w:r>
      </w:del>
      <w:r w:rsidRPr="00374B3F">
        <w:rPr>
          <w:rFonts w:ascii="Times New Roman" w:hAnsi="Times New Roman" w:cs="Times New Roman"/>
        </w:rPr>
        <w:t>a hypothetical or real-world fishery</w:t>
      </w:r>
      <w:ins w:id="12" w:author="Fisch, Nick (DFO/MPO)" w:date="2025-06-13T09:36:00Z">
        <w:r w:rsidR="006019C0">
          <w:rPr>
            <w:rFonts w:ascii="Times New Roman" w:hAnsi="Times New Roman" w:cs="Times New Roman"/>
          </w:rPr>
          <w:t>, a sampling model to simulate data collection from the fishery</w:t>
        </w:r>
      </w:ins>
      <w:r w:rsidRPr="00374B3F">
        <w:rPr>
          <w:rFonts w:ascii="Times New Roman" w:hAnsi="Times New Roman" w:cs="Times New Roman"/>
        </w:rPr>
        <w:t xml:space="preserve">, and these data are then used in an estimation model to estimate performance measures and evaluate the effects of uncertainty in data inputs on stock assessment benchmarks. In simulation analysis, the true population parameters are known, thus one can evaluate the performance of the stock assessment model relative to known values. This allows one to define and control for assumptions inherent in the assessment framework. This approach has been used to evaluate the effects of sampling protocols, alternative methods of mortality estimation, and the relative utility of age- versus size-structured assessment models </w:t>
      </w:r>
      <w:r w:rsidR="001B41BC">
        <w:rPr>
          <w:rFonts w:ascii="Times New Roman" w:hAnsi="Times New Roman" w:cs="Times New Roman"/>
        </w:rPr>
        <w:fldChar w:fldCharType="begin"/>
      </w:r>
      <w:r w:rsidR="001B41BC">
        <w:rPr>
          <w:rFonts w:ascii="Times New Roman" w:hAnsi="Times New Roman" w:cs="Times New Roman"/>
        </w:rPr>
        <w:instrText xml:space="preserve"> ADDIN ZOTERO_ITEM CSL_CITATION {"citationID":"fZt23wKf","properties":{"formattedCitation":"(Fisch et al., 2019; Gwinn et al., 2010; Lee et al., 2011; Punt et al., 2017)","plainCitation":"(Fisch et al., 2019; Gwinn et al., 2010; Lee et al., 2011; Punt et al., 2017)","noteIndex":0},"citationItems":[{"id":2034,"uris":["http://zotero.org/users/local/17paSatj/items/8HU78LHS"],"itemData":{"id":2034,"type":"article-journal","abstract":"Stock assessments are critical to modern fisheries management, supporting the calculation of key reference variables used to make informed management decisions. However, there is still considerable uncertainty as to which class of assessment models is appropriate to use under different circumstances. A common class of models used when age data are available are statistical catch-at-age assessment (SCAA) models, which track annual cohorts through time. When age data are unavailable, as is often the case in invertebrate fisheries where the lack of a bony structure such as otoliths makes aging difficult, statistical catch-at-size assessment (SCSA) models are more often employed, tracking fish or invertebrates through time by size-classes rather than ages. Do SCAA models actually perform better than SCSA models when age data are available, or is this just an assumption we make in fisheries research and management? We examined this question by evaluating the effectiveness of both SCAA and SCSA models in characterizing cisco, Coregonus artedi, population dynamics in Thunder Bay, Ontario. Both models were fit using an integrated framework with multiple sources of data including hydroacoustic estimates of spawning stock, fishery-dependent and -independent age/length compositions, and harvest data. Our results suggest that for cisco in Thunder Bay, data-limitations related to lack of size-composition data over the size range for which cisco growth is rapid resulted in difficulty estimating relative year-class strength within a SCSA. This led to parameter confounding and ultimately the inability to estimate natural mortality within a SCSA. This hampered the utility of a SCSA model in comparison with a SCAA model when age-composition data were available.","container-title":"Fisheries Research","DOI":"10.1016/j.fishres.2018.09.014","ISSN":"01657836","journalAbbreviation":"Fisheries Research","language":"en","page":"86-100","source":"DOI.org (Crossref)","title":"A comparison of age- and size-structured assessment models applied to a stock of cisco in Thunder Bay, Ontario","volume":"209","author":[{"family":"Fisch","given":"Nicholas C."},{"family":"Bence","given":"James R."},{"family":"Myers","given":"Jared T."},{"family":"Berglund","given":"Eric K."},{"family":"Yule","given":"Daniel L."}],"issued":{"date-parts":[["2019",1]]}}},{"id":1565,"uris":["http://zotero.org/users/local/17paSatj/items/VRSBYABB"],"itemData":{"id":1565,"type":"article-journal","abstract":"Size-selective ﬁsh sampling can strongly bias von Bertalanffy growth parameter estimates. Biascorrection methods have been developed, but they often require previous knowledge of selectivity pattern, capture–recapture data or intensive age-growth sampling over multiple consecutive years. When corrective measures are not feasible, investigators have attempted a number of biologically based procedures to reduce this bias. We evaluated several existing biologically based procedures that could potentially remove bias from growth parameter estimates. We built an age and length structured population model and tested the utility of four procedures to remove bias: 1) ﬁxing t0 at zero, 2) deleting data associated with ages that are not fully vulnerable to sampling, 3) deleting less than fully vulnerable ages and ﬁxing t0 at zero, and 4) ﬁxing L∞ at the maximum value observed in the data. We considered sampling gears that had no size selectivity, asymptotic selectivity, and dome-shaped selectivity patterns for all procedures. Results suggested that none of these procedures would eliminate bias in growth parameters across all three gear selectivity patterns. Investigators should attempt to use methods to correct growth parameters for size selectivity of sampling gears (e.g., mark recapture methods). If such corrections are not feasible, prior information about the size selectivity pattern of sampling gears is necessary for informed selection of biologically based von Bertalanffy ﬁtting procedures.","container-title":"Fisheries Research","DOI":"10.1016/j.fishres.2010.03.005","ISSN":"01657836","issue":"2","language":"en","note":"number: 2","page":"75-79","source":"Crossref","title":"Evaluation of procedures to reduce bias in fish growth parameter estimates resulting from size-selective sampling","volume":"105","author":[{"family":"Gwinn","given":"Daniel C."},{"family":"Allen","given":"Micheal S."},{"family":"Rogers","given":"Mark W."}],"issued":{"date-parts":[["2010",7]]}}},{"id":2443,"uris":["http://zotero.org/users/local/17paSatj/items/6UXFZNXG"],"itemData":{"id":2443,"type":"article-journal","abstract":"Natural mortality (M) is one of the most inﬂuential and difﬁcult to estimate number of losses in ﬁsheries stock assessment and management. Typically, natural mortality is estimated using indirect methods, such as correlation with measurable life history factors and rarely relies on direct data such as tagging studies. In contemporary stock assessments, natural mortality may be estimated within the model by integrating different types of data into the analysis. We evaluated the estimability of M using simulation analyses based on 12 groundﬁsh stock assessments conducted using Stock Synthesis. The advantages of utilizing this set of peer-reviewed assessment models were that various types of data were used over a wide range of model parameterization. Our results suggest that, in many cases, M is estimable with appropriate data. Proﬁle likelihood analyses suggested that informative length or age composition data is needed to reliably estimate M.","container-title":"Fisheries Research","DOI":"10.1016/j.fishres.2011.01.021","ISSN":"01657836","issue":"1","journalAbbreviation":"Fisheries Research","language":"en","note":"number: 1","page":"89-94","source":"DOI.org (Crossref)","title":"Estimating natural mortality within a fisheries stock assessment model: An evaluation using simulation analysis based on twelve stock assessments","title-short":"Estimating natural mortality within a fisheries stock assessment model","volume":"109","author":[{"family":"Lee","given":"Hui-Hua"},{"family":"Maunder","given":"Mark N."},{"family":"Piner","given":"Kevin R."},{"family":"Methot","given":"Richard D."}],"issued":{"date-parts":[["2011",4]]}}},{"id":2445,"uris":["http://zotero.org/users/local/17paSatj/items/R7RL4KNH"],"itemData":{"id":2445,"type":"article-journal","abstract":"Stock assessments estimate biomass and ﬁshing mortality in absolute terms and relative to reference points. Most of the world’s stock assessments are based on age- or size-structured population dynamics models, with few stock assessments directly accounting for both age and size dynamics. However, the life history parameters of ﬁsh and invertebrate populations are often functions of both age and size. An operating model that is based on an age- and size-structured population dynamics model is used to evaluate the performance of assessment methods based on age-, size- and age- and size-structured population dynamics models. Variants of the operating model and the assessment methods, which include ‘platoons’ to better represent individual variation in growth, are considered to explore the impact of this source of uncertainty on the performance of stock assessment methods. Simulation experiments based conceptually on the assessment for Paciﬁc cod in the Eastern Bering Sea are used to explore the consequences of applying assessment methods that are mis-speciﬁed in terms of the population dynamics model and the way variation in growth is modelled. The age-structured assessment methods perform poorest, most likely because they mis-represent how mortality, due to ﬁshing, is removed from the population in the operating model, but also because of mis-speciﬁcation of the growth curve. The assessment methods with platoons can outperform those that ignore platoon structure when this is present, but their performance when there are no platoons is such that, overall, simpler assessment methods based on size-structured, or age- and size-structured population dynamics models, appear best. Conducting assessments using multiple model types and selecting the best model based on the lowest AIC was, however, the best approach overall.","container-title":"Fisheries Research","DOI":"10.1016/j.fishres.2016.11.017","ISSN":"01657836","journalAbbreviation":"Fisheries Research","language":"en","page":"58-73","source":"DOI.org (Crossref)","title":"The effects of applying mis-specified age- and size-structured models","volume":"188","author":[{"family":"Punt","given":"André E."},{"family":"Allen Akselrud","given":"Caitlin"},{"family":"Cronin-Fine","given":"Lee"}],"issued":{"date-parts":[["2017",4]]}}}],"schema":"https://github.com/citation-style-language/schema/raw/master/csl-citation.json"} </w:instrText>
      </w:r>
      <w:r w:rsidR="001B41BC">
        <w:rPr>
          <w:rFonts w:ascii="Times New Roman" w:hAnsi="Times New Roman" w:cs="Times New Roman"/>
        </w:rPr>
        <w:fldChar w:fldCharType="separate"/>
      </w:r>
      <w:r w:rsidR="001B41BC" w:rsidRPr="001B41BC">
        <w:rPr>
          <w:rFonts w:ascii="Times New Roman" w:hAnsi="Times New Roman" w:cs="Times New Roman"/>
        </w:rPr>
        <w:t>(Fisch et al., 2019; Gwinn et al., 2010; Lee et al., 2011; Punt et al., 2017)</w:t>
      </w:r>
      <w:r w:rsidR="001B41BC">
        <w:rPr>
          <w:rFonts w:ascii="Times New Roman" w:hAnsi="Times New Roman" w:cs="Times New Roman"/>
        </w:rPr>
        <w:fldChar w:fldCharType="end"/>
      </w:r>
      <w:r w:rsidRPr="00374B3F">
        <w:rPr>
          <w:rFonts w:ascii="Times New Roman" w:hAnsi="Times New Roman" w:cs="Times New Roman"/>
        </w:rPr>
        <w:t>, thus is well-suited to examine the effects of ageing error on an integrated statistical catch-at-age stock assessment.</w:t>
      </w:r>
      <w:commentRangeEnd w:id="10"/>
      <w:r w:rsidR="001B41BC">
        <w:rPr>
          <w:rStyle w:val="CommentReference"/>
        </w:rPr>
        <w:commentReference w:id="10"/>
      </w:r>
    </w:p>
    <w:p w14:paraId="39BDA3BC" w14:textId="26208A5B" w:rsidR="001B41BC" w:rsidRPr="001A16A0" w:rsidRDefault="001B41BC" w:rsidP="0096771F">
      <w:pPr>
        <w:rPr>
          <w:rFonts w:ascii="Times New Roman" w:hAnsi="Times New Roman" w:cs="Times New Roman"/>
        </w:rPr>
      </w:pPr>
      <w:r>
        <w:rPr>
          <w:rFonts w:ascii="Times New Roman" w:hAnsi="Times New Roman" w:cs="Times New Roman"/>
        </w:rPr>
        <w:tab/>
        <w:t>The objectives of this study were two-fold</w:t>
      </w:r>
      <w:r w:rsidR="0018483B">
        <w:rPr>
          <w:rFonts w:ascii="Times New Roman" w:hAnsi="Times New Roman" w:cs="Times New Roman"/>
        </w:rPr>
        <w:t xml:space="preserve">; 1) examine the effects of different </w:t>
      </w:r>
      <w:r w:rsidR="009D7926">
        <w:rPr>
          <w:rFonts w:ascii="Times New Roman" w:hAnsi="Times New Roman" w:cs="Times New Roman"/>
        </w:rPr>
        <w:t xml:space="preserve">forms of ageing bias on a simplified </w:t>
      </w:r>
      <w:r w:rsidR="00737E7A">
        <w:rPr>
          <w:rFonts w:ascii="Times New Roman" w:hAnsi="Times New Roman" w:cs="Times New Roman"/>
        </w:rPr>
        <w:t xml:space="preserve">age-structured </w:t>
      </w:r>
      <w:r w:rsidR="009D7926">
        <w:rPr>
          <w:rFonts w:ascii="Times New Roman" w:hAnsi="Times New Roman" w:cs="Times New Roman"/>
        </w:rPr>
        <w:t xml:space="preserve">assessment framework reflecting the life history of Gulf gray triggerfish, and 2) examine the effects of empirical ageing error on the most recent Gulf gray triggerfish production stock </w:t>
      </w:r>
      <w:r w:rsidR="009D7926" w:rsidRPr="009D7926">
        <w:rPr>
          <w:rFonts w:ascii="Times New Roman" w:hAnsi="Times New Roman" w:cs="Times New Roman"/>
        </w:rPr>
        <w:t xml:space="preserve">assessment </w:t>
      </w:r>
      <w:r w:rsidR="009D7926" w:rsidRPr="009D7926">
        <w:rPr>
          <w:rFonts w:ascii="Times New Roman" w:hAnsi="Times New Roman" w:cs="Times New Roman"/>
        </w:rPr>
        <w:fldChar w:fldCharType="begin"/>
      </w:r>
      <w:r w:rsidR="009D7926" w:rsidRPr="009D7926">
        <w:rPr>
          <w:rFonts w:ascii="Times New Roman" w:hAnsi="Times New Roman" w:cs="Times New Roman"/>
        </w:rPr>
        <w:instrText xml:space="preserve"> ADDIN ZOTERO_ITEM CSL_CITATION {"citationID":"erONRx6c","properties":{"formattedCitation":"({\\i{}SEDAR 43 Stock Assessment Report, Gulf of Mexico Gray Triggerfish}, 2015)","plainCitation":"(SEDAR 43 Stock Assessment Report, Gulf of Mexico Gray Triggerfish, 2015)","noteIndex":0},"citationItems":[{"id":1955,"uris":["http://zotero.org/users/local/17paSatj/items/UWZGUE9E"],"itemData":{"id":1955,"type":"report","collection-title":"SEDAR (Southeast, Data, Assessment, and Review)","page":"193","publisher":"Gulf of Mexico Fishery Management Council","title":"SEDAR 43 Stock Assessment Report, Gulf of Mexico Gray Triggerfish","issued":{"date-parts":[["2015"]]}}}],"schema":"https://github.com/citation-style-language/schema/raw/master/csl-citation.json"} </w:instrText>
      </w:r>
      <w:r w:rsidR="009D7926" w:rsidRPr="009D7926">
        <w:rPr>
          <w:rFonts w:ascii="Times New Roman" w:hAnsi="Times New Roman" w:cs="Times New Roman"/>
        </w:rPr>
        <w:fldChar w:fldCharType="separate"/>
      </w:r>
      <w:r w:rsidR="009D7926" w:rsidRPr="009D7926">
        <w:rPr>
          <w:rFonts w:ascii="Times New Roman" w:hAnsi="Times New Roman" w:cs="Times New Roman"/>
          <w:szCs w:val="24"/>
        </w:rPr>
        <w:t>(</w:t>
      </w:r>
      <w:r w:rsidR="009D7926" w:rsidRPr="009D7926">
        <w:rPr>
          <w:rFonts w:ascii="Times New Roman" w:hAnsi="Times New Roman" w:cs="Times New Roman"/>
          <w:iCs/>
          <w:szCs w:val="24"/>
        </w:rPr>
        <w:t>SEDAR 43</w:t>
      </w:r>
      <w:r w:rsidR="009D7926" w:rsidRPr="009D7926">
        <w:rPr>
          <w:rFonts w:ascii="Times New Roman" w:hAnsi="Times New Roman" w:cs="Times New Roman"/>
          <w:szCs w:val="24"/>
        </w:rPr>
        <w:t>, 2015)</w:t>
      </w:r>
      <w:r w:rsidR="009D7926" w:rsidRPr="009D7926">
        <w:rPr>
          <w:rFonts w:ascii="Times New Roman" w:hAnsi="Times New Roman" w:cs="Times New Roman"/>
        </w:rPr>
        <w:fldChar w:fldCharType="end"/>
      </w:r>
      <w:r w:rsidR="009D7926" w:rsidRPr="009D7926">
        <w:rPr>
          <w:rFonts w:ascii="Times New Roman" w:hAnsi="Times New Roman" w:cs="Times New Roman"/>
        </w:rPr>
        <w:t>.</w:t>
      </w:r>
      <w:r w:rsidR="009D7926">
        <w:rPr>
          <w:rFonts w:ascii="Times New Roman" w:hAnsi="Times New Roman" w:cs="Times New Roman"/>
        </w:rPr>
        <w:t xml:space="preserve"> The dual approach was chosen as the most recent production </w:t>
      </w:r>
      <w:r w:rsidR="009D7926" w:rsidRPr="00E64505">
        <w:rPr>
          <w:rFonts w:ascii="Times New Roman" w:hAnsi="Times New Roman" w:cs="Times New Roman"/>
        </w:rPr>
        <w:t xml:space="preserve">assessment is a complex stock assessment with </w:t>
      </w:r>
      <w:r w:rsidR="00E64505" w:rsidRPr="00E64505">
        <w:rPr>
          <w:rFonts w:ascii="Times New Roman" w:hAnsi="Times New Roman" w:cs="Times New Roman"/>
        </w:rPr>
        <w:t>catch and age composition data from five fleets, nine indices of abundance (six fisher</w:t>
      </w:r>
      <w:r w:rsidR="00CD589A">
        <w:rPr>
          <w:rFonts w:ascii="Times New Roman" w:hAnsi="Times New Roman" w:cs="Times New Roman"/>
        </w:rPr>
        <w:t>y</w:t>
      </w:r>
      <w:r w:rsidR="00E64505" w:rsidRPr="00E64505">
        <w:rPr>
          <w:rFonts w:ascii="Times New Roman" w:hAnsi="Times New Roman" w:cs="Times New Roman"/>
        </w:rPr>
        <w:t>-dependent and three fisher</w:t>
      </w:r>
      <w:r w:rsidR="00CD589A">
        <w:rPr>
          <w:rFonts w:ascii="Times New Roman" w:hAnsi="Times New Roman" w:cs="Times New Roman"/>
        </w:rPr>
        <w:t>y</w:t>
      </w:r>
      <w:r w:rsidR="00E64505" w:rsidRPr="00E64505">
        <w:rPr>
          <w:rFonts w:ascii="Times New Roman" w:hAnsi="Times New Roman" w:cs="Times New Roman"/>
        </w:rPr>
        <w:t>-independent)</w:t>
      </w:r>
      <w:r w:rsidR="009D7926" w:rsidRPr="00E64505">
        <w:rPr>
          <w:rFonts w:ascii="Times New Roman" w:hAnsi="Times New Roman" w:cs="Times New Roman"/>
        </w:rPr>
        <w:t xml:space="preserve">, and </w:t>
      </w:r>
      <w:r w:rsidR="00620B58" w:rsidRPr="00E64505">
        <w:rPr>
          <w:rFonts w:ascii="Times New Roman" w:hAnsi="Times New Roman" w:cs="Times New Roman"/>
        </w:rPr>
        <w:t>37 estimated</w:t>
      </w:r>
      <w:r w:rsidR="009D7926" w:rsidRPr="00E64505">
        <w:rPr>
          <w:rFonts w:ascii="Times New Roman" w:hAnsi="Times New Roman" w:cs="Times New Roman"/>
        </w:rPr>
        <w:t xml:space="preserve"> parameters. This</w:t>
      </w:r>
      <w:r w:rsidR="009D7926">
        <w:rPr>
          <w:rFonts w:ascii="Times New Roman" w:hAnsi="Times New Roman" w:cs="Times New Roman"/>
        </w:rPr>
        <w:t xml:space="preserve"> increase</w:t>
      </w:r>
      <w:r w:rsidR="003E6218">
        <w:rPr>
          <w:rFonts w:ascii="Times New Roman" w:hAnsi="Times New Roman" w:cs="Times New Roman"/>
        </w:rPr>
        <w:t>s</w:t>
      </w:r>
      <w:r w:rsidR="009D7926">
        <w:rPr>
          <w:rFonts w:ascii="Times New Roman" w:hAnsi="Times New Roman" w:cs="Times New Roman"/>
        </w:rPr>
        <w:t xml:space="preserve"> the potential for confounding variable</w:t>
      </w:r>
      <w:r w:rsidR="003E6218">
        <w:rPr>
          <w:rFonts w:ascii="Times New Roman" w:hAnsi="Times New Roman" w:cs="Times New Roman"/>
        </w:rPr>
        <w:t>s</w:t>
      </w:r>
      <w:r w:rsidR="009D7926">
        <w:rPr>
          <w:rFonts w:ascii="Times New Roman" w:hAnsi="Times New Roman" w:cs="Times New Roman"/>
        </w:rPr>
        <w:t xml:space="preserve"> and interactions that a</w:t>
      </w:r>
      <w:r w:rsidR="00737E7A">
        <w:rPr>
          <w:rFonts w:ascii="Times New Roman" w:hAnsi="Times New Roman" w:cs="Times New Roman"/>
        </w:rPr>
        <w:t>re</w:t>
      </w:r>
      <w:r w:rsidR="009D7926">
        <w:rPr>
          <w:rFonts w:ascii="Times New Roman" w:hAnsi="Times New Roman" w:cs="Times New Roman"/>
        </w:rPr>
        <w:t xml:space="preserve"> difficult to parse within a </w:t>
      </w:r>
      <w:r w:rsidR="003E6218">
        <w:rPr>
          <w:rFonts w:ascii="Times New Roman" w:hAnsi="Times New Roman" w:cs="Times New Roman"/>
        </w:rPr>
        <w:t xml:space="preserve">complex </w:t>
      </w:r>
      <w:r w:rsidR="009D7926">
        <w:rPr>
          <w:rFonts w:ascii="Times New Roman" w:hAnsi="Times New Roman" w:cs="Times New Roman"/>
        </w:rPr>
        <w:t xml:space="preserve">simulation framework. Thus, pairing the more complex assessment with a simpler framework allows us to reduced those confounding variables and interactions and examine trends that can be generalized beyond the Gulf gray triggerfish stock. </w:t>
      </w:r>
      <w:r w:rsidR="009D7926">
        <w:rPr>
          <w:rFonts w:ascii="Times New Roman"/>
        </w:rPr>
        <w:t xml:space="preserve">Results are discussed in the context of the effects of different types of ageing bias on assessment </w:t>
      </w:r>
      <w:r w:rsidR="00CD589A">
        <w:rPr>
          <w:rFonts w:ascii="Times New Roman"/>
        </w:rPr>
        <w:t>estimates</w:t>
      </w:r>
      <w:r w:rsidR="009D7926">
        <w:rPr>
          <w:rFonts w:ascii="Times New Roman"/>
        </w:rPr>
        <w:t xml:space="preserve"> and the effects of historical bias on the gray triggerfish assessment and management, including the </w:t>
      </w:r>
      <w:r w:rsidR="003E6218">
        <w:rPr>
          <w:rFonts w:ascii="Times New Roman"/>
        </w:rPr>
        <w:t>contribution of</w:t>
      </w:r>
      <w:r w:rsidR="009D7926">
        <w:rPr>
          <w:rFonts w:ascii="Times New Roman"/>
        </w:rPr>
        <w:t xml:space="preserve"> ageing error to the lack of recovery in the </w:t>
      </w:r>
      <w:r w:rsidR="00CA196C">
        <w:rPr>
          <w:rFonts w:ascii="Times New Roman"/>
        </w:rPr>
        <w:t>Gulf</w:t>
      </w:r>
      <w:r w:rsidR="009D7926">
        <w:rPr>
          <w:rFonts w:ascii="Times New Roman"/>
        </w:rPr>
        <w:t xml:space="preserve"> gray triggerfish stock.</w:t>
      </w:r>
    </w:p>
    <w:bookmarkEnd w:id="3"/>
    <w:p w14:paraId="334D8FA5" w14:textId="77777777" w:rsidR="00F60516" w:rsidRPr="003B0B1F" w:rsidRDefault="00F60516" w:rsidP="0096771F">
      <w:pPr>
        <w:rPr>
          <w:rFonts w:ascii="Times New Roman" w:hAnsi="Times New Roman" w:cs="Times New Roman"/>
        </w:rPr>
      </w:pPr>
    </w:p>
    <w:p w14:paraId="03E71F3B" w14:textId="159F05E6" w:rsidR="0004387F" w:rsidRDefault="0004387F" w:rsidP="0096771F">
      <w:pPr>
        <w:rPr>
          <w:rFonts w:ascii="Times New Roman" w:hAnsi="Times New Roman" w:cs="Times New Roman"/>
        </w:rPr>
      </w:pPr>
      <w:r>
        <w:rPr>
          <w:rFonts w:ascii="Times New Roman" w:hAnsi="Times New Roman" w:cs="Times New Roman"/>
        </w:rPr>
        <w:t>Methods</w:t>
      </w:r>
    </w:p>
    <w:p w14:paraId="479C6456" w14:textId="6C61B222" w:rsidR="0096771F" w:rsidRDefault="0096771F" w:rsidP="0096771F">
      <w:pPr>
        <w:rPr>
          <w:rFonts w:ascii="Times New Roman" w:hAnsi="Times New Roman" w:cs="Times New Roman"/>
        </w:rPr>
      </w:pPr>
      <w:r>
        <w:rPr>
          <w:rFonts w:ascii="Times New Roman" w:hAnsi="Times New Roman" w:cs="Times New Roman"/>
        </w:rPr>
        <w:lastRenderedPageBreak/>
        <w:t>Population simulation operating model</w:t>
      </w:r>
    </w:p>
    <w:p w14:paraId="55C20D09" w14:textId="606C17E2" w:rsidR="0096771F" w:rsidRDefault="001116C1" w:rsidP="001116C1">
      <w:pPr>
        <w:ind w:firstLine="720"/>
        <w:rPr>
          <w:rFonts w:ascii="Times New Roman" w:hAnsi="Times New Roman" w:cs="Times New Roman"/>
        </w:rPr>
      </w:pPr>
      <w:r>
        <w:rPr>
          <w:rFonts w:ascii="Times New Roman" w:hAnsi="Times New Roman" w:cs="Times New Roman"/>
        </w:rPr>
        <w:t xml:space="preserve">The population simulation operating model was based on the most recent assessment of Gulf of Mexico </w:t>
      </w:r>
      <w:r w:rsidR="003B0B1F">
        <w:rPr>
          <w:rFonts w:ascii="Times New Roman" w:hAnsi="Times New Roman" w:cs="Times New Roman"/>
        </w:rPr>
        <w:t xml:space="preserve">Gray </w:t>
      </w:r>
      <w:r>
        <w:rPr>
          <w:rFonts w:ascii="Times New Roman" w:hAnsi="Times New Roman" w:cs="Times New Roman"/>
        </w:rPr>
        <w:t xml:space="preserve">Triggerfish (SEDAR 2015). </w:t>
      </w:r>
      <w:r w:rsidR="0096771F">
        <w:rPr>
          <w:rFonts w:ascii="Times New Roman" w:hAnsi="Times New Roman" w:cs="Times New Roman"/>
        </w:rPr>
        <w:t xml:space="preserve">The parameter values and equations governing the model are given in Tables 1 and 2, respectively. The population model runs for </w:t>
      </w:r>
      <w:r>
        <w:rPr>
          <w:rFonts w:ascii="Times New Roman" w:hAnsi="Times New Roman" w:cs="Times New Roman"/>
        </w:rPr>
        <w:t>94</w:t>
      </w:r>
      <w:r w:rsidR="0096771F">
        <w:rPr>
          <w:rFonts w:ascii="Times New Roman" w:hAnsi="Times New Roman" w:cs="Times New Roman"/>
        </w:rPr>
        <w:t xml:space="preserve"> years, with a fishing time series beginning in year 26 (years 26-</w:t>
      </w:r>
      <w:r>
        <w:rPr>
          <w:rFonts w:ascii="Times New Roman" w:hAnsi="Times New Roman" w:cs="Times New Roman"/>
        </w:rPr>
        <w:t>94</w:t>
      </w:r>
      <w:r w:rsidR="0096771F">
        <w:rPr>
          <w:rFonts w:ascii="Times New Roman" w:hAnsi="Times New Roman" w:cs="Times New Roman"/>
        </w:rPr>
        <w:t xml:space="preserve"> experience fishing). </w:t>
      </w:r>
      <w:commentRangeStart w:id="13"/>
      <w:r w:rsidR="0096771F">
        <w:rPr>
          <w:rFonts w:ascii="Times New Roman" w:hAnsi="Times New Roman" w:cs="Times New Roman"/>
        </w:rPr>
        <w:t>The fishing time series</w:t>
      </w:r>
      <w:r w:rsidR="0054604A">
        <w:rPr>
          <w:rFonts w:ascii="Times New Roman" w:hAnsi="Times New Roman" w:cs="Times New Roman"/>
        </w:rPr>
        <w:t xml:space="preserve"> aggregated fishing intensity values across fishing fleets </w:t>
      </w:r>
      <w:r w:rsidR="00B14DA3">
        <w:rPr>
          <w:rFonts w:ascii="Times New Roman" w:hAnsi="Times New Roman" w:cs="Times New Roman"/>
        </w:rPr>
        <w:t>from the assessment, with the shrimp fishery removed.</w:t>
      </w:r>
      <w:commentRangeEnd w:id="13"/>
      <w:r w:rsidR="00B14DA3">
        <w:rPr>
          <w:rStyle w:val="CommentReference"/>
        </w:rPr>
        <w:commentReference w:id="13"/>
      </w:r>
      <w:r w:rsidR="00B14DA3">
        <w:rPr>
          <w:rFonts w:ascii="Times New Roman" w:hAnsi="Times New Roman" w:cs="Times New Roman"/>
        </w:rPr>
        <w:t xml:space="preserve"> </w:t>
      </w:r>
      <w:r w:rsidR="00534841">
        <w:rPr>
          <w:rFonts w:ascii="Times New Roman" w:hAnsi="Times New Roman" w:cs="Times New Roman"/>
        </w:rPr>
        <w:t>For fishery selectivity, w</w:t>
      </w:r>
      <w:r w:rsidR="00B14DA3">
        <w:rPr>
          <w:rFonts w:ascii="Times New Roman" w:hAnsi="Times New Roman" w:cs="Times New Roman"/>
        </w:rPr>
        <w:t xml:space="preserve">e searched for parameter values that </w:t>
      </w:r>
      <w:r w:rsidR="0054604A">
        <w:rPr>
          <w:rFonts w:ascii="Times New Roman" w:hAnsi="Times New Roman" w:cs="Times New Roman"/>
        </w:rPr>
        <w:t xml:space="preserve">roughly </w:t>
      </w:r>
      <w:r w:rsidR="00B14DA3">
        <w:rPr>
          <w:rFonts w:ascii="Times New Roman" w:hAnsi="Times New Roman" w:cs="Times New Roman"/>
        </w:rPr>
        <w:t xml:space="preserve">matched the dome-shaped selectivity from </w:t>
      </w:r>
      <w:r w:rsidR="0054604A">
        <w:rPr>
          <w:rFonts w:ascii="Times New Roman" w:hAnsi="Times New Roman" w:cs="Times New Roman"/>
        </w:rPr>
        <w:t xml:space="preserve">each fleet in </w:t>
      </w:r>
      <w:r w:rsidR="00B14DA3">
        <w:rPr>
          <w:rFonts w:ascii="Times New Roman" w:hAnsi="Times New Roman" w:cs="Times New Roman"/>
        </w:rPr>
        <w:t>the assessment</w:t>
      </w:r>
      <w:r w:rsidR="0054604A">
        <w:rPr>
          <w:rFonts w:ascii="Times New Roman" w:hAnsi="Times New Roman" w:cs="Times New Roman"/>
        </w:rPr>
        <w:t xml:space="preserve"> (Figure </w:t>
      </w:r>
      <w:r w:rsidR="009A272E">
        <w:rPr>
          <w:rFonts w:ascii="Times New Roman" w:hAnsi="Times New Roman" w:cs="Times New Roman"/>
        </w:rPr>
        <w:t>1</w:t>
      </w:r>
      <w:r w:rsidR="0054604A">
        <w:rPr>
          <w:rFonts w:ascii="Times New Roman" w:hAnsi="Times New Roman" w:cs="Times New Roman"/>
        </w:rPr>
        <w:t>, this MS; Figure 3.2.32 – SEDAR 2015)</w:t>
      </w:r>
      <w:r w:rsidR="00B14DA3">
        <w:rPr>
          <w:rFonts w:ascii="Times New Roman" w:hAnsi="Times New Roman" w:cs="Times New Roman"/>
        </w:rPr>
        <w:t xml:space="preserve">. </w:t>
      </w:r>
    </w:p>
    <w:p w14:paraId="107AEB4A" w14:textId="2B3A791C" w:rsidR="0096771F" w:rsidRDefault="0096771F" w:rsidP="0096771F">
      <w:pPr>
        <w:ind w:firstLine="720"/>
        <w:rPr>
          <w:rFonts w:ascii="Times New Roman" w:hAnsi="Times New Roman" w:cs="Times New Roman"/>
        </w:rPr>
      </w:pPr>
      <w:r>
        <w:rPr>
          <w:rFonts w:ascii="Times New Roman" w:hAnsi="Times New Roman" w:cs="Times New Roman"/>
        </w:rPr>
        <w:t xml:space="preserve">One hundred simulation iterations were run for </w:t>
      </w:r>
      <w:r w:rsidR="001150A5">
        <w:rPr>
          <w:rFonts w:ascii="Times New Roman" w:hAnsi="Times New Roman" w:cs="Times New Roman"/>
        </w:rPr>
        <w:t xml:space="preserve">the </w:t>
      </w:r>
      <w:r>
        <w:rPr>
          <w:rFonts w:ascii="Times New Roman" w:hAnsi="Times New Roman" w:cs="Times New Roman"/>
        </w:rPr>
        <w:t xml:space="preserve">population model specification, with stochasticity included using log-normal draws for recruitment deviations </w:t>
      </w:r>
      <w:r w:rsidR="007B1231">
        <w:rPr>
          <w:rFonts w:ascii="Times New Roman" w:hAnsi="Times New Roman" w:cs="Times New Roman"/>
        </w:rPr>
        <w:t xml:space="preserve">about a </w:t>
      </w:r>
      <w:proofErr w:type="spellStart"/>
      <w:r w:rsidR="007B1231">
        <w:rPr>
          <w:rFonts w:ascii="Times New Roman" w:hAnsi="Times New Roman" w:cs="Times New Roman"/>
        </w:rPr>
        <w:t>Beverton</w:t>
      </w:r>
      <w:proofErr w:type="spellEnd"/>
      <w:r w:rsidR="007B1231">
        <w:rPr>
          <w:rFonts w:ascii="Times New Roman" w:hAnsi="Times New Roman" w:cs="Times New Roman"/>
        </w:rPr>
        <w:t xml:space="preserve">-Holt stock recruitment relationship </w:t>
      </w:r>
      <w:r>
        <w:rPr>
          <w:rFonts w:ascii="Times New Roman" w:hAnsi="Times New Roman" w:cs="Times New Roman"/>
        </w:rPr>
        <w:t xml:space="preserve">in each year. A sampling model then sampled from that population and fishery exploitation model to simulate the data collection process. </w:t>
      </w:r>
    </w:p>
    <w:p w14:paraId="56A12144" w14:textId="77777777" w:rsidR="0096771F" w:rsidRDefault="0096771F" w:rsidP="0096771F">
      <w:pPr>
        <w:rPr>
          <w:rFonts w:ascii="Times New Roman" w:hAnsi="Times New Roman" w:cs="Times New Roman"/>
        </w:rPr>
      </w:pPr>
      <w:r>
        <w:rPr>
          <w:rFonts w:ascii="Times New Roman" w:hAnsi="Times New Roman" w:cs="Times New Roman"/>
        </w:rPr>
        <w:t xml:space="preserve">Sampling model </w:t>
      </w:r>
    </w:p>
    <w:p w14:paraId="7E860E0F" w14:textId="61E27937" w:rsidR="0096771F" w:rsidRDefault="0096771F" w:rsidP="0096771F">
      <w:pPr>
        <w:ind w:firstLine="720"/>
        <w:rPr>
          <w:rFonts w:ascii="Times New Roman" w:hAnsi="Times New Roman" w:cs="Times New Roman"/>
        </w:rPr>
      </w:pPr>
      <w:r>
        <w:rPr>
          <w:rFonts w:ascii="Times New Roman" w:hAnsi="Times New Roman" w:cs="Times New Roman"/>
        </w:rPr>
        <w:t>Annual landings were simulated using a log-normal distribution with a standard deviation (SD) of 0.05. A fishery index was simulated using a lognormal distribution w</w:t>
      </w:r>
      <w:r w:rsidR="0054604A">
        <w:rPr>
          <w:rFonts w:ascii="Times New Roman" w:hAnsi="Times New Roman" w:cs="Times New Roman"/>
        </w:rPr>
        <w:t>ith an</w:t>
      </w:r>
      <w:r>
        <w:rPr>
          <w:rFonts w:ascii="Times New Roman" w:hAnsi="Times New Roman" w:cs="Times New Roman"/>
        </w:rPr>
        <w:t xml:space="preserve"> SD </w:t>
      </w:r>
      <w:r w:rsidR="0054604A">
        <w:rPr>
          <w:rFonts w:ascii="Times New Roman" w:hAnsi="Times New Roman" w:cs="Times New Roman"/>
        </w:rPr>
        <w:t>of</w:t>
      </w:r>
      <w:r>
        <w:rPr>
          <w:rFonts w:ascii="Times New Roman" w:hAnsi="Times New Roman" w:cs="Times New Roman"/>
        </w:rPr>
        <w:t xml:space="preserve"> 0.25 (Table 3). The catch age-composition available for select years throughout the time series was simulated using a multinomial distribution. Age composition data was simulated from years 26, 36, 46, 51, 56, 61, 66, 71, and consistently from year 76 to </w:t>
      </w:r>
      <w:r w:rsidR="0054604A">
        <w:rPr>
          <w:rFonts w:ascii="Times New Roman" w:hAnsi="Times New Roman" w:cs="Times New Roman"/>
        </w:rPr>
        <w:t>94</w:t>
      </w:r>
      <w:r>
        <w:rPr>
          <w:rFonts w:ascii="Times New Roman" w:hAnsi="Times New Roman" w:cs="Times New Roman"/>
        </w:rPr>
        <w:t xml:space="preserve">. The number of samples began at </w:t>
      </w:r>
      <w:r w:rsidRPr="00135AE0">
        <w:rPr>
          <w:rFonts w:ascii="Times New Roman" w:hAnsi="Times New Roman" w:cs="Times New Roman"/>
          <w:i/>
          <w:iCs/>
        </w:rPr>
        <w:t>n</w:t>
      </w:r>
      <w:r>
        <w:rPr>
          <w:rFonts w:ascii="Times New Roman" w:hAnsi="Times New Roman" w:cs="Times New Roman"/>
        </w:rPr>
        <w:t xml:space="preserve">=30 in year 26 of the model (first year with fishing), increasing by 10 each decade until year 51, and then increasing by 10 every 5 years until year 76 where it was fixed at </w:t>
      </w:r>
      <w:r w:rsidRPr="008D5DAF">
        <w:rPr>
          <w:rFonts w:ascii="Times New Roman" w:hAnsi="Times New Roman" w:cs="Times New Roman"/>
          <w:i/>
          <w:iCs/>
        </w:rPr>
        <w:t>n</w:t>
      </w:r>
      <w:r>
        <w:rPr>
          <w:rFonts w:ascii="Times New Roman" w:hAnsi="Times New Roman" w:cs="Times New Roman"/>
        </w:rPr>
        <w:t xml:space="preserve">=100 for the rest of the time series. </w:t>
      </w:r>
      <w:r w:rsidR="00C00207">
        <w:rPr>
          <w:rFonts w:ascii="Times New Roman" w:hAnsi="Times New Roman" w:cs="Times New Roman"/>
        </w:rPr>
        <w:t>Once the true observed age composition was simulated, ageing error was included by drawing from a multinomial distribution with probabilities defined using an ageing error matrix</w:t>
      </w:r>
      <w:r w:rsidR="0054604A">
        <w:rPr>
          <w:rFonts w:ascii="Times New Roman" w:hAnsi="Times New Roman" w:cs="Times New Roman"/>
        </w:rPr>
        <w:t xml:space="preserve"> </w:t>
      </w:r>
      <w:r w:rsidR="0054604A" w:rsidRPr="0054604A">
        <w:rPr>
          <w:rFonts w:ascii="Times New Roman" w:hAnsi="Times New Roman" w:cs="Times New Roman"/>
          <w:b/>
          <w:bCs/>
        </w:rPr>
        <w:t>X</w:t>
      </w:r>
      <w:r w:rsidR="00C00207">
        <w:rPr>
          <w:rFonts w:ascii="Times New Roman" w:hAnsi="Times New Roman" w:cs="Times New Roman"/>
        </w:rPr>
        <w:t xml:space="preserve"> (the probabilities any specimen with true age </w:t>
      </w:r>
      <w:r w:rsidR="00C00207" w:rsidRPr="00C00207">
        <w:rPr>
          <w:rFonts w:ascii="Times New Roman" w:hAnsi="Times New Roman" w:cs="Times New Roman"/>
          <w:i/>
          <w:iCs/>
        </w:rPr>
        <w:t>a</w:t>
      </w:r>
      <w:r w:rsidR="00C00207">
        <w:rPr>
          <w:rFonts w:ascii="Times New Roman" w:hAnsi="Times New Roman" w:cs="Times New Roman"/>
        </w:rPr>
        <w:t xml:space="preserve"> will be read as age 0, 1, …, </w:t>
      </w:r>
      <w:r w:rsidR="00C00207" w:rsidRPr="00C00207">
        <w:rPr>
          <w:rFonts w:ascii="Times New Roman" w:hAnsi="Times New Roman" w:cs="Times New Roman"/>
          <w:i/>
          <w:iCs/>
        </w:rPr>
        <w:t>A</w:t>
      </w:r>
      <w:r w:rsidR="00C00207">
        <w:rPr>
          <w:rFonts w:ascii="Times New Roman" w:hAnsi="Times New Roman" w:cs="Times New Roman"/>
        </w:rPr>
        <w:t xml:space="preserve">).  </w:t>
      </w:r>
    </w:p>
    <w:p w14:paraId="678D2FF4" w14:textId="114C67CD" w:rsidR="0054604A" w:rsidRDefault="0054604A" w:rsidP="0054604A">
      <w:pPr>
        <w:rPr>
          <w:rFonts w:ascii="Times New Roman" w:hAnsi="Times New Roman" w:cs="Times New Roman"/>
        </w:rPr>
      </w:pPr>
      <w:r>
        <w:rPr>
          <w:rFonts w:ascii="Times New Roman" w:hAnsi="Times New Roman" w:cs="Times New Roman"/>
        </w:rPr>
        <w:t xml:space="preserve">Ageing </w:t>
      </w:r>
      <w:r w:rsidR="00A23958">
        <w:rPr>
          <w:rFonts w:ascii="Times New Roman" w:hAnsi="Times New Roman" w:cs="Times New Roman"/>
        </w:rPr>
        <w:t>Error</w:t>
      </w:r>
      <w:r>
        <w:rPr>
          <w:rFonts w:ascii="Times New Roman" w:hAnsi="Times New Roman" w:cs="Times New Roman"/>
        </w:rPr>
        <w:t xml:space="preserve"> Matrix</w:t>
      </w:r>
    </w:p>
    <w:p w14:paraId="2E75A26C" w14:textId="50FCAB08" w:rsidR="0054604A" w:rsidRPr="00E32B8E" w:rsidRDefault="0054604A" w:rsidP="0054604A">
      <w:pPr>
        <w:rPr>
          <w:rFonts w:ascii="Times New Roman" w:hAnsi="Times New Roman" w:cs="Times New Roman"/>
        </w:rPr>
      </w:pPr>
      <w:r w:rsidRPr="00E32B8E">
        <w:rPr>
          <w:rFonts w:ascii="Times New Roman" w:hAnsi="Times New Roman" w:cs="Times New Roman"/>
        </w:rPr>
        <w:t xml:space="preserve">Ageing error was simulated </w:t>
      </w:r>
      <w:ins w:id="14" w:author="Derek.Chamberlin" w:date="2025-05-07T10:06:00Z">
        <w:r w:rsidR="002C7E1B">
          <w:rPr>
            <w:rFonts w:ascii="Times New Roman" w:hAnsi="Times New Roman" w:cs="Times New Roman"/>
          </w:rPr>
          <w:t xml:space="preserve">from </w:t>
        </w:r>
      </w:ins>
      <w:r w:rsidRPr="00E32B8E">
        <w:rPr>
          <w:rFonts w:ascii="Times New Roman" w:hAnsi="Times New Roman" w:cs="Times New Roman"/>
        </w:rPr>
        <w:t xml:space="preserve">an ageing </w:t>
      </w:r>
      <w:r w:rsidR="00A23958">
        <w:rPr>
          <w:rFonts w:ascii="Times New Roman" w:hAnsi="Times New Roman" w:cs="Times New Roman"/>
        </w:rPr>
        <w:t>error</w:t>
      </w:r>
      <w:r w:rsidRPr="00E32B8E">
        <w:rPr>
          <w:rFonts w:ascii="Times New Roman" w:hAnsi="Times New Roman" w:cs="Times New Roman"/>
        </w:rPr>
        <w:t xml:space="preserve"> matrix derived from a normal distribution </w:t>
      </w:r>
      <w:r>
        <w:rPr>
          <w:rFonts w:ascii="Times New Roman" w:hAnsi="Times New Roman" w:cs="Times New Roman"/>
        </w:rPr>
        <w:t xml:space="preserve">with different </w:t>
      </w:r>
      <w:r w:rsidR="00A23958">
        <w:rPr>
          <w:rFonts w:ascii="Times New Roman" w:hAnsi="Times New Roman" w:cs="Times New Roman"/>
        </w:rPr>
        <w:t>scenarios for bias and</w:t>
      </w:r>
      <w:r w:rsidRPr="00E32B8E">
        <w:rPr>
          <w:rFonts w:ascii="Times New Roman" w:hAnsi="Times New Roman" w:cs="Times New Roman"/>
        </w:rPr>
        <w:t xml:space="preserve"> </w:t>
      </w:r>
      <w:ins w:id="15" w:author="Derek.Chamberlin" w:date="2025-05-07T10:07:00Z">
        <w:r w:rsidR="002C7E1B">
          <w:rPr>
            <w:rFonts w:ascii="Times New Roman" w:hAnsi="Times New Roman" w:cs="Times New Roman"/>
          </w:rPr>
          <w:t xml:space="preserve">precision, or </w:t>
        </w:r>
      </w:ins>
      <w:r>
        <w:rPr>
          <w:rFonts w:ascii="Times New Roman" w:hAnsi="Times New Roman" w:cs="Times New Roman"/>
        </w:rPr>
        <w:t xml:space="preserve">standard deviations of </w:t>
      </w:r>
      <w:del w:id="16" w:author="Derek.Chamberlin" w:date="2025-05-07T10:07:00Z">
        <w:r w:rsidDel="002C7E1B">
          <w:rPr>
            <w:rFonts w:ascii="Times New Roman" w:hAnsi="Times New Roman" w:cs="Times New Roman"/>
          </w:rPr>
          <w:delText xml:space="preserve">ageing </w:delText>
        </w:r>
        <w:r w:rsidR="00A23958" w:rsidDel="002C7E1B">
          <w:rPr>
            <w:rFonts w:ascii="Times New Roman" w:hAnsi="Times New Roman" w:cs="Times New Roman"/>
          </w:rPr>
          <w:delText>error</w:delText>
        </w:r>
        <w:r w:rsidRPr="00E32B8E" w:rsidDel="002C7E1B">
          <w:rPr>
            <w:rFonts w:ascii="Times New Roman" w:hAnsi="Times New Roman" w:cs="Times New Roman"/>
          </w:rPr>
          <w:delText xml:space="preserve"> </w:delText>
        </w:r>
      </w:del>
      <w:r w:rsidRPr="00E32B8E">
        <w:rPr>
          <w:rFonts w:ascii="Times New Roman" w:hAnsi="Times New Roman" w:cs="Times New Roman"/>
        </w:rPr>
        <w:t>at age</w:t>
      </w:r>
      <w:ins w:id="17" w:author="Derek.Chamberlin" w:date="2025-05-07T10:07:00Z">
        <w:r w:rsidR="002C7E1B">
          <w:rPr>
            <w:rFonts w:ascii="Times New Roman" w:hAnsi="Times New Roman" w:cs="Times New Roman"/>
          </w:rPr>
          <w:t>,</w:t>
        </w:r>
      </w:ins>
      <w:r w:rsidRPr="00E32B8E">
        <w:rPr>
          <w:rFonts w:ascii="Times New Roman" w:hAnsi="Times New Roman" w:cs="Times New Roman"/>
        </w:rPr>
        <w:t xml:space="preserve"> (</w:t>
      </w:r>
      <m:oMath>
        <m:r>
          <w:rPr>
            <w:rFonts w:ascii="Cambria Math" w:hAnsi="Cambria Math" w:cs="Times New Roman"/>
          </w:rPr>
          <m:t xml:space="preserve">bias, </m:t>
        </m:r>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oMath>
      <w:r w:rsidRPr="00E32B8E">
        <w:rPr>
          <w:rFonts w:ascii="Times New Roman" w:hAnsi="Times New Roman" w:cs="Times New Roman"/>
        </w:rPr>
        <w:t xml:space="preserve">). </w:t>
      </w:r>
      <w:bookmarkStart w:id="18" w:name="_Hlk172181605"/>
      <w:r w:rsidRPr="00E32B8E">
        <w:rPr>
          <w:rFonts w:ascii="Times New Roman" w:hAnsi="Times New Roman" w:cs="Times New Roman"/>
        </w:rPr>
        <w:t xml:space="preserve">The probability that an individual age </w:t>
      </w:r>
      <w:bookmarkStart w:id="19" w:name="_Hlk197089922"/>
      <m:oMath>
        <m:r>
          <w:rPr>
            <w:rFonts w:ascii="Cambria Math" w:hAnsi="Cambria Math" w:cs="Times New Roman"/>
          </w:rPr>
          <m:t>a</m:t>
        </m:r>
      </m:oMath>
      <w:bookmarkEnd w:id="19"/>
      <w:r w:rsidRPr="00E32B8E">
        <w:rPr>
          <w:rFonts w:ascii="Times New Roman" w:hAnsi="Times New Roman" w:cs="Times New Roman"/>
        </w:rPr>
        <w:t xml:space="preserve"> will be coded age </w:t>
      </w:r>
      <w:bookmarkStart w:id="20" w:name="_Hlk197089915"/>
      <m:oMath>
        <m:acc>
          <m:accPr>
            <m:chr m:val="̃"/>
            <m:ctrlPr>
              <w:rPr>
                <w:rFonts w:ascii="Cambria Math" w:hAnsi="Cambria Math" w:cs="Times New Roman"/>
                <w:i/>
              </w:rPr>
            </m:ctrlPr>
          </m:accPr>
          <m:e>
            <m:r>
              <w:rPr>
                <w:rFonts w:ascii="Cambria Math" w:hAnsi="Cambria Math" w:cs="Times New Roman"/>
              </w:rPr>
              <m:t>a</m:t>
            </m:r>
          </m:e>
        </m:acc>
      </m:oMath>
      <w:bookmarkEnd w:id="20"/>
      <w:r w:rsidRPr="00E32B8E">
        <w:rPr>
          <w:rFonts w:ascii="Times New Roman" w:hAnsi="Times New Roman" w:cs="Times New Roman"/>
        </w:rPr>
        <w:t xml:space="preserve"> </w:t>
      </w:r>
      <w:bookmarkEnd w:id="18"/>
      <w:r w:rsidRPr="00E32B8E">
        <w:rPr>
          <w:rFonts w:ascii="Times New Roman" w:hAnsi="Times New Roman" w:cs="Times New Roman"/>
        </w:rPr>
        <w:t>was calculated using the cumulative distribution function of the standard normal (</w:t>
      </w:r>
      <m:oMath>
        <m:r>
          <m:rPr>
            <m:sty m:val="p"/>
          </m:rPr>
          <w:rPr>
            <w:rFonts w:ascii="Cambria Math" w:hAnsi="Cambria Math" w:cs="Times New Roman"/>
          </w:rPr>
          <m:t>Φ</m:t>
        </m:r>
      </m:oMath>
      <w:r w:rsidRPr="00E32B8E">
        <w:rPr>
          <w:rFonts w:ascii="Times New Roman" w:hAnsi="Times New Roman" w:cs="Times New Roman"/>
        </w:rPr>
        <w:t>)</w:t>
      </w:r>
    </w:p>
    <w:p w14:paraId="71E4C998" w14:textId="25F65F69" w:rsidR="0054604A" w:rsidRPr="00E32B8E" w:rsidRDefault="00000000" w:rsidP="0054604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acc>
                <m:accPr>
                  <m:chr m:val="̃"/>
                  <m:ctrlPr>
                    <w:rPr>
                      <w:rFonts w:ascii="Cambria Math" w:hAnsi="Cambria Math" w:cs="Times New Roman"/>
                      <w:i/>
                    </w:rPr>
                  </m:ctrlPr>
                </m:accPr>
                <m:e>
                  <m:r>
                    <w:rPr>
                      <w:rFonts w:ascii="Cambria Math" w:hAnsi="Cambria Math" w:cs="Times New Roman"/>
                    </w:rPr>
                    <m:t>a</m:t>
                  </m:r>
                </m:e>
              </m:acc>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m:t>
                  </m:r>
                </m:e>
                <m:e>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0&lt;</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&lt;A</m:t>
                  </m:r>
                </m:e>
                <m:e>
                  <m:r>
                    <m:rPr>
                      <m:sty m:val="p"/>
                    </m:rPr>
                    <w:rPr>
                      <w:rFonts w:ascii="Cambria Math" w:hAnsi="Cambria Math" w:cs="Times New Roman"/>
                    </w:rPr>
                    <m:t>1-Φ</m:t>
                  </m:r>
                  <m:d>
                    <m:dPr>
                      <m:ctrlPr>
                        <w:rPr>
                          <w:rFonts w:ascii="Cambria Math" w:hAnsi="Cambria Math" w:cs="Times New Roman"/>
                          <w:i/>
                        </w:rPr>
                      </m:ctrlPr>
                    </m:dPr>
                    <m:e>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+0.5-</m:t>
                          </m:r>
                          <m:d>
                            <m:dPr>
                              <m:ctrlPr>
                                <w:rPr>
                                  <w:rFonts w:ascii="Cambria Math" w:hAnsi="Cambria Math" w:cs="Times New Roman"/>
                                  <w:i/>
                                </w:rPr>
                              </m:ctrlPr>
                            </m:dPr>
                            <m:e>
                              <m:r>
                                <w:rPr>
                                  <w:rFonts w:ascii="Cambria Math" w:hAnsi="Cambria Math" w:cs="Times New Roman"/>
                                </w:rPr>
                                <m:t>a-bias</m:t>
                              </m:r>
                            </m:e>
                          </m:d>
                        </m:num>
                        <m:den>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den>
                      </m:f>
                    </m:e>
                  </m:d>
                  <m:r>
                    <w:rPr>
                      <w:rFonts w:ascii="Cambria Math" w:hAnsi="Cambria Math" w:cs="Times New Roman"/>
                    </w:rPr>
                    <m:t xml:space="preserve">                      if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=A</m:t>
                  </m:r>
                </m:e>
              </m:eqArr>
            </m:e>
          </m:d>
        </m:oMath>
      </m:oMathPara>
    </w:p>
    <w:p w14:paraId="7116CD8B" w14:textId="77777777" w:rsidR="0054604A" w:rsidRDefault="0054604A" w:rsidP="0054604A">
      <w:pPr>
        <w:rPr>
          <w:rFonts w:ascii="Times New Roman" w:hAnsi="Times New Roman" w:cs="Times New Roman"/>
        </w:rPr>
      </w:pPr>
      <w:r w:rsidRPr="00E32B8E">
        <w:rPr>
          <w:rFonts w:ascii="Times New Roman" w:hAnsi="Times New Roman" w:cs="Times New Roman"/>
        </w:rPr>
        <w:t xml:space="preserve">Ageing error was then simulated for the observed catch at age data by drawing from a multinomial distribution </w:t>
      </w:r>
      <w:bookmarkStart w:id="21" w:name="_Hlk172181508"/>
      <w:r w:rsidRPr="00E32B8E">
        <w:rPr>
          <w:rFonts w:ascii="Times New Roman" w:hAnsi="Times New Roman" w:cs="Times New Roman"/>
        </w:rPr>
        <w:t xml:space="preserve">with the sample size equal to the number of fish true age </w:t>
      </w:r>
      <m:oMath>
        <m:r>
          <w:rPr>
            <w:rFonts w:ascii="Cambria Math" w:hAnsi="Cambria Math" w:cs="Times New Roman"/>
          </w:rPr>
          <m:t>a</m:t>
        </m:r>
      </m:oMath>
      <w:r w:rsidRPr="00E32B8E">
        <w:rPr>
          <w:rFonts w:ascii="Times New Roman" w:hAnsi="Times New Roman" w:cs="Times New Roman"/>
        </w:rPr>
        <w:t xml:space="preserve"> in the sample and the probability vector as </w:t>
      </w:r>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a</m:t>
            </m:r>
          </m:sub>
        </m:sSub>
      </m:oMath>
      <w:r w:rsidRPr="00E32B8E">
        <w:rPr>
          <w:rFonts w:ascii="Times New Roman" w:hAnsi="Times New Roman" w:cs="Times New Roman"/>
        </w:rPr>
        <w:t>.</w:t>
      </w:r>
      <w:bookmarkEnd w:id="21"/>
    </w:p>
    <w:p w14:paraId="12D83B1F" w14:textId="2A91151E" w:rsidR="0054604A" w:rsidRDefault="0054604A" w:rsidP="0054604A">
      <w:pPr>
        <w:rPr>
          <w:rFonts w:ascii="Times New Roman" w:hAnsi="Times New Roman" w:cs="Times New Roman"/>
        </w:rPr>
      </w:pPr>
      <w:r>
        <w:rPr>
          <w:rFonts w:ascii="Times New Roman" w:hAnsi="Times New Roman" w:cs="Times New Roman"/>
        </w:rPr>
        <w:t xml:space="preserve">Ageing </w:t>
      </w:r>
      <w:r w:rsidR="00C6313E">
        <w:rPr>
          <w:rFonts w:ascii="Times New Roman" w:hAnsi="Times New Roman" w:cs="Times New Roman"/>
        </w:rPr>
        <w:t>Error</w:t>
      </w:r>
      <w:r>
        <w:rPr>
          <w:rFonts w:ascii="Times New Roman" w:hAnsi="Times New Roman" w:cs="Times New Roman"/>
        </w:rPr>
        <w:t xml:space="preserve"> Scenarios</w:t>
      </w:r>
    </w:p>
    <w:p w14:paraId="0C60BDDA" w14:textId="4109B83B" w:rsidR="0054604A" w:rsidRDefault="0054604A" w:rsidP="0054604A">
      <w:pPr>
        <w:rPr>
          <w:rFonts w:ascii="Times New Roman" w:hAnsi="Times New Roman" w:cs="Times New Roman"/>
        </w:rPr>
      </w:pPr>
      <w:r>
        <w:rPr>
          <w:rFonts w:ascii="Times New Roman" w:hAnsi="Times New Roman" w:cs="Times New Roman"/>
        </w:rPr>
        <w:t xml:space="preserve">We implemented four different scenarios for </w:t>
      </w:r>
      <w:r w:rsidR="00C6313E">
        <w:rPr>
          <w:rFonts w:ascii="Times New Roman" w:hAnsi="Times New Roman" w:cs="Times New Roman"/>
        </w:rPr>
        <w:t>bias and imprecision for age reading</w:t>
      </w:r>
      <w:r w:rsidR="003A20FB">
        <w:rPr>
          <w:rFonts w:ascii="Times New Roman" w:hAnsi="Times New Roman" w:cs="Times New Roman"/>
        </w:rPr>
        <w:t xml:space="preserve"> (Figure 2)</w:t>
      </w:r>
      <w:r w:rsidR="00C6313E">
        <w:rPr>
          <w:rFonts w:ascii="Times New Roman" w:hAnsi="Times New Roman" w:cs="Times New Roman"/>
        </w:rPr>
        <w:t xml:space="preserve">. </w:t>
      </w:r>
    </w:p>
    <w:p w14:paraId="76600066" w14:textId="14CC9A87" w:rsidR="0054604A"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lastRenderedPageBreak/>
        <w:t xml:space="preserve">No ageing </w:t>
      </w:r>
      <w:r w:rsidR="00D26FC5">
        <w:rPr>
          <w:rFonts w:ascii="Times New Roman" w:hAnsi="Times New Roman" w:cs="Times New Roman"/>
        </w:rPr>
        <w:t>error</w:t>
      </w:r>
      <w:r w:rsidRPr="00534841">
        <w:rPr>
          <w:rFonts w:ascii="Times New Roman" w:hAnsi="Times New Roman" w:cs="Times New Roman"/>
        </w:rPr>
        <w:t xml:space="preserve">. </w:t>
      </w:r>
    </w:p>
    <w:p w14:paraId="69726F4A" w14:textId="523B143E" w:rsidR="00C6313E" w:rsidRPr="00C6313E" w:rsidRDefault="0054604A" w:rsidP="0054604A">
      <w:pPr>
        <w:pStyle w:val="ListParagraph"/>
        <w:numPr>
          <w:ilvl w:val="0"/>
          <w:numId w:val="1"/>
        </w:numPr>
        <w:rPr>
          <w:rFonts w:ascii="Times New Roman" w:hAnsi="Times New Roman" w:cs="Times New Roman"/>
        </w:rPr>
      </w:pPr>
      <w:r w:rsidRPr="00534841">
        <w:rPr>
          <w:rFonts w:ascii="Times New Roman" w:hAnsi="Times New Roman" w:cs="Times New Roman"/>
        </w:rPr>
        <w:t xml:space="preserve">Constant </w:t>
      </w:r>
      <w:r w:rsidR="00C6313E">
        <w:rPr>
          <w:rFonts w:ascii="Times New Roman" w:hAnsi="Times New Roman" w:cs="Times New Roman"/>
        </w:rPr>
        <w:t>bias</w:t>
      </w:r>
      <w:r w:rsidRPr="00534841">
        <w:rPr>
          <w:rFonts w:ascii="Times New Roman" w:hAnsi="Times New Roman" w:cs="Times New Roman"/>
        </w:rPr>
        <w:t xml:space="preserve"> with age. </w:t>
      </w:r>
    </w:p>
    <w:p w14:paraId="798A6F99" w14:textId="142BA555" w:rsidR="0054604A"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bias=1</m:t>
          </m:r>
        </m:oMath>
      </m:oMathPara>
    </w:p>
    <w:p w14:paraId="4EE83E29" w14:textId="52839316" w:rsidR="0054604A" w:rsidRPr="00C6313E" w:rsidRDefault="00000000"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ω</m:t>
              </m:r>
            </m:sub>
          </m:sSub>
          <m:r>
            <w:rPr>
              <w:rFonts w:ascii="Cambria Math" w:hAnsi="Cambria Math" w:cs="Times New Roman"/>
            </w:rPr>
            <m:t>=0.2</m:t>
          </m:r>
        </m:oMath>
      </m:oMathPara>
    </w:p>
    <w:p w14:paraId="0106A271" w14:textId="3DBC2B1E" w:rsidR="00C6313E" w:rsidRPr="00C6313E" w:rsidRDefault="00C6313E" w:rsidP="00C6313E">
      <w:pPr>
        <w:pStyle w:val="ListParagraph"/>
        <w:numPr>
          <w:ilvl w:val="0"/>
          <w:numId w:val="1"/>
        </w:numPr>
        <w:rPr>
          <w:rFonts w:ascii="Times New Roman" w:hAnsi="Times New Roman" w:cs="Times New Roman"/>
        </w:rPr>
      </w:pPr>
      <w:r w:rsidRPr="00C6313E">
        <w:rPr>
          <w:rFonts w:ascii="Times New Roman" w:hAnsi="Times New Roman" w:cs="Times New Roman"/>
        </w:rPr>
        <w:t>Linear increase in bias with age</w:t>
      </w:r>
      <w:r w:rsidRPr="00534841">
        <w:rPr>
          <w:rFonts w:ascii="Times New Roman" w:hAnsi="Times New Roman" w:cs="Times New Roman"/>
        </w:rPr>
        <w:t xml:space="preserve">. </w:t>
      </w:r>
    </w:p>
    <w:p w14:paraId="7692745B" w14:textId="7EC3E45D"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bias=0.25a</m:t>
          </m:r>
        </m:oMath>
      </m:oMathPara>
    </w:p>
    <w:p w14:paraId="6B86C6CF" w14:textId="25F9C33D" w:rsidR="00C6313E" w:rsidRPr="00C6313E" w:rsidRDefault="00000000" w:rsidP="00C6313E">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4C48969E" w14:textId="1D4BFA47" w:rsidR="00C6313E" w:rsidRPr="00C6313E" w:rsidRDefault="00C6313E" w:rsidP="008F4019">
      <w:pPr>
        <w:pStyle w:val="ListParagraph"/>
        <w:numPr>
          <w:ilvl w:val="0"/>
          <w:numId w:val="1"/>
        </w:numPr>
        <w:spacing w:before="240"/>
        <w:rPr>
          <w:rFonts w:ascii="Times New Roman" w:eastAsiaTheme="minorEastAsia" w:hAnsi="Times New Roman" w:cs="Times New Roman"/>
        </w:rPr>
      </w:pPr>
      <w:r w:rsidRPr="00C6313E">
        <w:rPr>
          <w:rFonts w:ascii="Times New Roman" w:hAnsi="Times New Roman" w:cs="Times New Roman"/>
        </w:rPr>
        <w:t xml:space="preserve">Curvilinear bias relationship. </w:t>
      </w:r>
    </w:p>
    <w:p w14:paraId="17C7181F" w14:textId="4BE5D6C3" w:rsidR="00C6313E" w:rsidRPr="00C6313E" w:rsidRDefault="00C6313E" w:rsidP="00C6313E">
      <w:pPr>
        <w:pStyle w:val="ListParagraph"/>
        <w:rPr>
          <w:rFonts w:ascii="Times New Roman" w:eastAsiaTheme="minorEastAsia" w:hAnsi="Times New Roman" w:cs="Times New Roman"/>
        </w:rPr>
      </w:pPr>
      <m:oMathPara>
        <m:oMathParaPr>
          <m:jc m:val="left"/>
        </m:oMathParaPr>
        <m:oMath>
          <m:r>
            <w:rPr>
              <w:rFonts w:ascii="Cambria Math" w:hAnsi="Cambria Math" w:cs="Times New Roman"/>
            </w:rPr>
            <m:t>bias=-0.0329</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+1.1207a-0.3772</m:t>
          </m:r>
        </m:oMath>
      </m:oMathPara>
    </w:p>
    <w:p w14:paraId="5F6365F9" w14:textId="77777777" w:rsidR="00D26FC5" w:rsidRPr="00C6313E" w:rsidRDefault="00000000" w:rsidP="00D26FC5">
      <w:pPr>
        <w:pStyle w:val="ListParagraph"/>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a</m:t>
                  </m:r>
                </m:sub>
              </m:sSub>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0.171, 0.171, 0.341, 0.512, 0.683, 0.854,1.024, 1.195, 1.366, 1.536, 1.707</m:t>
              </m:r>
            </m:e>
          </m:d>
        </m:oMath>
      </m:oMathPara>
    </w:p>
    <w:p w14:paraId="6FDB5494" w14:textId="3C4254F5" w:rsidR="00C6313E" w:rsidRPr="00D26FC5" w:rsidRDefault="008F4019" w:rsidP="00D26FC5">
      <w:pPr>
        <w:rPr>
          <w:rFonts w:ascii="Times New Roman" w:eastAsiaTheme="minorEastAsia" w:hAnsi="Times New Roman" w:cs="Times New Roman"/>
        </w:rPr>
      </w:pPr>
      <w:commentRangeStart w:id="22"/>
      <w:commentRangeStart w:id="23"/>
      <w:ins w:id="24" w:author="Derek.Chamberlin" w:date="2025-05-07T10:16:00Z">
        <w:r>
          <w:rPr>
            <w:rFonts w:ascii="Times New Roman" w:eastAsiaTheme="minorEastAsia" w:hAnsi="Times New Roman" w:cs="Times New Roman"/>
          </w:rPr>
          <w:t xml:space="preserve">The constant bias scenario (Scenario 2) mirrored the </w:t>
        </w:r>
        <w:commentRangeStart w:id="25"/>
        <w:r>
          <w:rPr>
            <w:rFonts w:ascii="Times New Roman" w:eastAsiaTheme="minorEastAsia" w:hAnsi="Times New Roman" w:cs="Times New Roman"/>
          </w:rPr>
          <w:t xml:space="preserve">systematic </w:t>
        </w:r>
      </w:ins>
      <w:ins w:id="26" w:author="Derek.Chamberlin" w:date="2025-05-07T10:17:00Z">
        <w:r>
          <w:rPr>
            <w:rFonts w:ascii="Times New Roman" w:eastAsiaTheme="minorEastAsia" w:hAnsi="Times New Roman" w:cs="Times New Roman"/>
          </w:rPr>
          <w:t>under-ageing</w:t>
        </w:r>
      </w:ins>
      <w:ins w:id="27" w:author="Derek.Chamberlin" w:date="2025-05-07T10:16:00Z">
        <w:r>
          <w:rPr>
            <w:rFonts w:ascii="Times New Roman" w:eastAsiaTheme="minorEastAsia" w:hAnsi="Times New Roman" w:cs="Times New Roman"/>
          </w:rPr>
          <w:t xml:space="preserve"> scenario </w:t>
        </w:r>
      </w:ins>
      <w:commentRangeEnd w:id="25"/>
      <w:ins w:id="28" w:author="Derek.Chamberlin" w:date="2025-05-07T10:19:00Z">
        <w:r>
          <w:rPr>
            <w:rStyle w:val="CommentReference"/>
          </w:rPr>
          <w:commentReference w:id="25"/>
        </w:r>
      </w:ins>
      <w:ins w:id="29" w:author="Derek.Chamberlin" w:date="2025-05-07T10:16:00Z">
        <w:r>
          <w:rPr>
            <w:rFonts w:ascii="Times New Roman" w:eastAsiaTheme="minorEastAsia" w:hAnsi="Times New Roman" w:cs="Times New Roman"/>
          </w:rPr>
          <w:t xml:space="preserve">reported in </w:t>
        </w:r>
      </w:ins>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{"citationID":"OZX23Mq8","properties":{"formattedCitation":"(Reeves, 2003)","plainCitation":"(Reeves, 2003)","noteIndex":0},"citationItems":[{"id":1544,"uris":["http://zotero.org/users/local/17paSatj/items/UG77GQAW"],"itemData":{"id":1544,"type":"article-journal","container-title":"ICES Journal of Marine Science","DOI":"10.1016/S1054-3139(03)00011-0","ISSN":"10543139","issue":"2","language":"en","note":"number: 2","page":"314-328","source":"Crossref","title":"A simulation study of the implications of age-reading errors for stock assessment and management advice","volume":"60","author":[{"family":"Reeves","given":"S"}],"issued":{"date-parts":[["2003",4]]}}}],"schema":"https://github.com/citation-style-language/schema/raw/master/csl-citation.json"} </w:instrText>
      </w:r>
      <w:r>
        <w:rPr>
          <w:rFonts w:ascii="Times New Roman" w:eastAsiaTheme="minorEastAsia" w:hAnsi="Times New Roman" w:cs="Times New Roman"/>
        </w:rPr>
        <w:fldChar w:fldCharType="separate"/>
      </w:r>
      <w:r w:rsidRPr="008F4019">
        <w:rPr>
          <w:rFonts w:ascii="Times New Roman" w:hAnsi="Times New Roman" w:cs="Times New Roman"/>
        </w:rPr>
        <w:t>(Reeves, 2003)</w:t>
      </w:r>
      <w:r>
        <w:rPr>
          <w:rFonts w:ascii="Times New Roman" w:eastAsiaTheme="minorEastAsia" w:hAnsi="Times New Roman" w:cs="Times New Roman"/>
        </w:rPr>
        <w:fldChar w:fldCharType="end"/>
      </w:r>
      <w:ins w:id="30" w:author="Derek.Chamberlin" w:date="2025-05-07T10:19:00Z">
        <w:r>
          <w:rPr>
            <w:rFonts w:ascii="Times New Roman" w:eastAsiaTheme="minorEastAsia" w:hAnsi="Times New Roman" w:cs="Times New Roman"/>
          </w:rPr>
          <w:t>.</w:t>
        </w:r>
      </w:ins>
      <w:ins w:id="31" w:author="Derek.Chamberlin" w:date="2025-05-07T10:25:00Z">
        <w:r w:rsidR="00341B49">
          <w:rPr>
            <w:rFonts w:ascii="Times New Roman" w:eastAsiaTheme="minorEastAsia" w:hAnsi="Times New Roman" w:cs="Times New Roman"/>
          </w:rPr>
          <w:t xml:space="preserve"> Constant under-ageing is a common phenomenon when the first </w:t>
        </w:r>
      </w:ins>
      <w:ins w:id="32" w:author="Derek.Chamberlin" w:date="2025-05-07T10:26:00Z">
        <w:r w:rsidR="00341B49">
          <w:rPr>
            <w:rFonts w:ascii="Times New Roman" w:eastAsiaTheme="minorEastAsia" w:hAnsi="Times New Roman" w:cs="Times New Roman"/>
          </w:rPr>
          <w:t>annulus is mis-identified</w:t>
        </w:r>
      </w:ins>
      <w:ins w:id="33" w:author="Derek.Chamberlin" w:date="2025-05-07T10:35:00Z">
        <w:r w:rsidR="00965997">
          <w:rPr>
            <w:rFonts w:ascii="Times New Roman" w:eastAsiaTheme="minorEastAsia" w:hAnsi="Times New Roman" w:cs="Times New Roman"/>
          </w:rPr>
          <w:t xml:space="preserve"> </w:t>
        </w:r>
      </w:ins>
      <w:ins w:id="34" w:author="Derek.Chamberlin" w:date="2025-05-07T10:26:00Z">
        <w:r w:rsidR="00341B49" w:rsidRPr="00E00C89">
          <w:rPr>
            <w:rFonts w:ascii="Times New Roman" w:eastAsiaTheme="minorEastAsia" w:hAnsi="Times New Roman" w:cs="Times New Roman"/>
            <w:highlight w:val="yellow"/>
          </w:rPr>
          <w:t>(CITATION).</w:t>
        </w:r>
      </w:ins>
      <w:ins w:id="35" w:author="Derek.Chamberlin" w:date="2025-05-07T10:19:00Z">
        <w:r>
          <w:rPr>
            <w:rFonts w:ascii="Times New Roman" w:eastAsiaTheme="minorEastAsia" w:hAnsi="Times New Roman" w:cs="Times New Roman"/>
          </w:rPr>
          <w:t xml:space="preserve"> </w:t>
        </w:r>
      </w:ins>
      <w:ins w:id="36" w:author="Derek.Chamberlin" w:date="2025-05-07T10:21:00Z">
        <w:r>
          <w:rPr>
            <w:rFonts w:ascii="Times New Roman" w:eastAsiaTheme="minorEastAsia" w:hAnsi="Times New Roman" w:cs="Times New Roman"/>
          </w:rPr>
          <w:t>The linear scenario</w:t>
        </w:r>
        <w:r w:rsidR="00341B49">
          <w:rPr>
            <w:rFonts w:ascii="Times New Roman" w:eastAsiaTheme="minorEastAsia" w:hAnsi="Times New Roman" w:cs="Times New Roman"/>
          </w:rPr>
          <w:t xml:space="preserve"> </w:t>
        </w:r>
      </w:ins>
      <w:ins w:id="37" w:author="Derek.Chamberlin" w:date="2025-05-07T10:23:00Z">
        <w:r w:rsidR="00341B49">
          <w:rPr>
            <w:rFonts w:ascii="Times New Roman" w:eastAsiaTheme="minorEastAsia" w:hAnsi="Times New Roman" w:cs="Times New Roman"/>
          </w:rPr>
          <w:t xml:space="preserve">(Scenario 3) </w:t>
        </w:r>
      </w:ins>
      <w:ins w:id="38" w:author="Derek.Chamberlin" w:date="2025-05-07T10:21:00Z">
        <w:r w:rsidR="00341B49">
          <w:rPr>
            <w:rFonts w:ascii="Times New Roman" w:eastAsiaTheme="minorEastAsia" w:hAnsi="Times New Roman" w:cs="Times New Roman"/>
          </w:rPr>
          <w:t xml:space="preserve">bias </w:t>
        </w:r>
      </w:ins>
      <w:ins w:id="39" w:author="Derek.Chamberlin" w:date="2025-05-07T10:23:00Z">
        <w:r w:rsidR="00341B49">
          <w:rPr>
            <w:rFonts w:ascii="Times New Roman" w:eastAsiaTheme="minorEastAsia" w:hAnsi="Times New Roman" w:cs="Times New Roman"/>
          </w:rPr>
          <w:t>slo</w:t>
        </w:r>
      </w:ins>
      <w:ins w:id="40" w:author="Derek.Chamberlin" w:date="2025-05-07T10:24:00Z">
        <w:r w:rsidR="00341B49">
          <w:rPr>
            <w:rFonts w:ascii="Times New Roman" w:eastAsiaTheme="minorEastAsia" w:hAnsi="Times New Roman" w:cs="Times New Roman"/>
          </w:rPr>
          <w:t>pe parameter was set at 0.25 to mirror the maximum bias observed in Scenario 4</w:t>
        </w:r>
      </w:ins>
      <w:ins w:id="41" w:author="Derek.Chamberlin" w:date="2025-05-07T10:28:00Z">
        <w:r w:rsidR="00341B49">
          <w:rPr>
            <w:rFonts w:ascii="Times New Roman" w:eastAsiaTheme="minorEastAsia" w:hAnsi="Times New Roman" w:cs="Times New Roman"/>
          </w:rPr>
          <w:t>, allowing for a more direct comp</w:t>
        </w:r>
      </w:ins>
      <w:ins w:id="42" w:author="Derek.Chamberlin" w:date="2025-05-07T10:29:00Z">
        <w:r w:rsidR="00341B49">
          <w:rPr>
            <w:rFonts w:ascii="Times New Roman" w:eastAsiaTheme="minorEastAsia" w:hAnsi="Times New Roman" w:cs="Times New Roman"/>
          </w:rPr>
          <w:t>arison between bias s</w:t>
        </w:r>
      </w:ins>
      <w:ins w:id="43" w:author="Derek.Chamberlin" w:date="2025-05-07T10:30:00Z">
        <w:r w:rsidR="00341B49">
          <w:rPr>
            <w:rFonts w:ascii="Times New Roman" w:eastAsiaTheme="minorEastAsia" w:hAnsi="Times New Roman" w:cs="Times New Roman"/>
          </w:rPr>
          <w:t>hapes</w:t>
        </w:r>
      </w:ins>
      <w:ins w:id="44" w:author="Derek.Chamberlin" w:date="2025-05-07T10:24:00Z">
        <w:r w:rsidR="00341B49">
          <w:rPr>
            <w:rFonts w:ascii="Times New Roman" w:eastAsiaTheme="minorEastAsia" w:hAnsi="Times New Roman" w:cs="Times New Roman"/>
          </w:rPr>
          <w:t>.</w:t>
        </w:r>
      </w:ins>
      <w:ins w:id="45" w:author="Derek.Chamberlin" w:date="2025-05-07T10:27:00Z">
        <w:r w:rsidR="00341B49">
          <w:rPr>
            <w:rFonts w:ascii="Times New Roman" w:eastAsiaTheme="minorEastAsia" w:hAnsi="Times New Roman" w:cs="Times New Roman"/>
          </w:rPr>
          <w:t xml:space="preserve"> </w:t>
        </w:r>
      </w:ins>
      <w:ins w:id="46" w:author="Derek.Chamberlin" w:date="2025-05-07T10:30:00Z">
        <w:r w:rsidR="00341B49">
          <w:rPr>
            <w:rFonts w:ascii="Times New Roman" w:eastAsiaTheme="minorEastAsia" w:hAnsi="Times New Roman" w:cs="Times New Roman"/>
          </w:rPr>
          <w:t xml:space="preserve">The curvilinear scenario (Scenario 4) bias was estimated using the </w:t>
        </w:r>
      </w:ins>
      <w:proofErr w:type="spellStart"/>
      <w:ins w:id="47" w:author="Derek.Chamberlin" w:date="2025-05-07T10:39:00Z">
        <w:r w:rsidR="00E00C89">
          <w:rPr>
            <w:rFonts w:ascii="Times New Roman" w:eastAsiaTheme="minorEastAsia" w:hAnsi="Times New Roman" w:cs="Times New Roman"/>
          </w:rPr>
          <w:t>nwfsc</w:t>
        </w:r>
      </w:ins>
      <w:ins w:id="48" w:author="Derek.Chamberlin" w:date="2025-05-07T10:30:00Z">
        <w:r w:rsidR="00341B49">
          <w:rPr>
            <w:rFonts w:ascii="Times New Roman" w:eastAsiaTheme="minorEastAsia" w:hAnsi="Times New Roman" w:cs="Times New Roman"/>
          </w:rPr>
          <w:t>AgeingError</w:t>
        </w:r>
      </w:ins>
      <w:proofErr w:type="spellEnd"/>
      <w:ins w:id="49" w:author="Derek.Chamberlin" w:date="2025-05-07T10:39:00Z">
        <w:r w:rsidR="00E00C89">
          <w:rPr>
            <w:rFonts w:ascii="Times New Roman" w:eastAsiaTheme="minorEastAsia" w:hAnsi="Times New Roman" w:cs="Times New Roman"/>
          </w:rPr>
          <w:t xml:space="preserve"> R</w:t>
        </w:r>
      </w:ins>
      <w:ins w:id="50" w:author="Derek.Chamberlin" w:date="2025-05-07T10:30:00Z">
        <w:r w:rsidR="00341B49">
          <w:rPr>
            <w:rFonts w:ascii="Times New Roman" w:eastAsiaTheme="minorEastAsia" w:hAnsi="Times New Roman" w:cs="Times New Roman"/>
          </w:rPr>
          <w:t xml:space="preserve"> package</w:t>
        </w:r>
      </w:ins>
      <w:ins w:id="51" w:author="Derek.Chamberlin" w:date="2025-05-07T10:41:00Z">
        <w:r w:rsidR="00E00C89">
          <w:rPr>
            <w:rFonts w:ascii="Times New Roman" w:eastAsiaTheme="minorEastAsia" w:hAnsi="Times New Roman" w:cs="Times New Roman"/>
          </w:rPr>
          <w:t>, with a curvilinear relationship between observed and predicted age and a linear relationship between standard deviation and predicted age,</w:t>
        </w:r>
      </w:ins>
      <w:ins w:id="52" w:author="Derek.Chamberlin" w:date="2025-05-07T10:30:00Z">
        <w:r w:rsidR="00341B49">
          <w:rPr>
            <w:rFonts w:ascii="Times New Roman" w:eastAsiaTheme="minorEastAsia" w:hAnsi="Times New Roman" w:cs="Times New Roman"/>
          </w:rPr>
          <w:t xml:space="preserve"> </w:t>
        </w:r>
      </w:ins>
      <w:r w:rsidR="00341B49">
        <w:rPr>
          <w:rFonts w:ascii="Times New Roman" w:eastAsiaTheme="minorEastAsia" w:hAnsi="Times New Roman" w:cs="Times New Roman"/>
        </w:rPr>
        <w:fldChar w:fldCharType="begin"/>
      </w:r>
      <w:r w:rsidR="00E00C89">
        <w:rPr>
          <w:rFonts w:ascii="Times New Roman" w:eastAsiaTheme="minorEastAsia" w:hAnsi="Times New Roman" w:cs="Times New Roman"/>
        </w:rPr>
        <w:instrText xml:space="preserve"> ADDIN ZOTERO_ITEM CSL_CITATION {"citationID":"T0OLRmkb","properties":{"formattedCitation":"(Punt et al., 2008; Thorson et al., 2012)","plainCitation":"(Punt et al., 2008; Thorson et al., 2012)","noteIndex":0},"citationItems":[{"id":2463,"uris":["http://zotero.org/users/local/17paSatj/items/9FBRBRXT"],"itemData":{"id":2463,"type":"article-journal","abstract":"Age-reading error occurs when estimates of age based on reading hard structures differ from the true age of the animal concerned. This error needs to be accounted for when conducting stock assessments. Common methods for quantifying age-reading error include the average percent error, the coefficient of variation, age bias plots, and age difference tables, but these techniques cannot be used to construct age-reading error matrices. A method for constructing age-reading error matrices that accounts for both ageing bias and ageing imprecision is outlined. Simulation evaluation of this method suggests that it is able to estimate both ageing bias (assuming that one reader is unbiased) and ageing imprecision for relatively large sample sizes and for the ages that constitute the bulk of the ages in the sample. However, the performance of the method is poor when sample sizes are small, age-reading error is correlated among readers, when both readers are biased, and for ages that are poorly represented in the sample. The method is applied for illustrative purposes to data on multiple-aged fish in Australia’s southern and eastern scalefish and shark fishery. Re´sume´ : Les erreurs de lecture de l’aˆge se produisent lorsque les estimations de l’aˆge base´es sur la lecture de structures dures diffe`rent de l’aˆge re´el de l’animal en question. Il est ne´cessaire de tenir compte de cette erreur dans les e´valuations de stocks. Les me´thodes courantes pour quantifier l’erreur de lecture de l’aˆge comprennent le pourcentage moyen d’erreur, le coefficient de variation, les graphiques d’erreur en fonction de l’aˆge et les tables de diffe´rences d’aˆge, mais ces me´thodes ne peuvent pas servir a` contruire des matrices d’erreurs de lecture de l’aˆge. Nous de´crivons une me´thode pour contruire des matrices d’erreurs de lecture de l’aˆge qui tiennent compte autant de l’erreur que de l’impre´cision de la de´termination de l’aˆge. Une e´valuation de la me´thode par simulation indique qu’elle est capable d’estimer tant l’erreur de la lecture d’aˆge (si on suppose qu’un des lecteurs n’est pas biaise´) que l’impre´cision de la de´termination d’aˆge pour des e´chantillons de taille relativement e´leve´e et pour les aˆges qui constituent la majorite´ des aˆges dans l’e´chantillon. Cependant, la performance de la me´thode est me´diocre lorsque l’e´chantillon est petit, lorsqu’il y a corre´lation de l’erreur de lecture entre les lecteurs, lorsque les deux lecteurs sont biaise´s et pour les aˆges qui sont peu repre´sente´s dans l’e´chantillon.","container-title":"Canadian Journal of Fisheries and Aquatic Sciences","DOI":"10.1139/F08-111","ISSN":"0706-652X, 1205-7533","issue":"9","journalAbbreviation":"Can. J. Fish. Aquat. Sci.","language":"en","note":"number: 9","page":"1991-2005","source":"DOI.org (Crossref)","title":"Quantifying age-reading error for use in fisheries stock assessments, with application to species in Australia’s southern and eastern scalefish and shark fishery","volume":"65","author":[{"family":"Punt","given":"André E."},{"family":"Smith","given":"David C."},{"family":"KrusicGolub","given":"Kyne"},{"family":"Robertson","given":"Simon"}],"issued":{"date-parts":[["2008",9]]}}},{"id":3123,"uris":["http://zotero.org/users/local/17paSatj/items/VB2RP88C"],"itemData":{"id":3123,"type":"software","note":"Programmers: _:n12081","title":"nwfscAgeingError: a user interface in R for the Punt et al. (2008) method for calculating ageing error and imprecision","URL":"http://github.com/pfmc-assessments/nwfscAgeingError","author":[{"family":"Thorson","given":"J. T."},{"family":"Stewart","given":"I. J."},{"family":"Punt","given":"A. E."}],"issued":{"date-parts":[["2012"]]}}}],"schema":"https://github.com/citation-style-language/schema/raw/master/csl-citation.json"} </w:instrText>
      </w:r>
      <w:r w:rsidR="00341B49">
        <w:rPr>
          <w:rFonts w:ascii="Times New Roman" w:eastAsiaTheme="minorEastAsia" w:hAnsi="Times New Roman" w:cs="Times New Roman"/>
        </w:rPr>
        <w:fldChar w:fldCharType="separate"/>
      </w:r>
      <w:r w:rsidR="00E00C89" w:rsidRPr="00E00C89">
        <w:rPr>
          <w:rFonts w:ascii="Times New Roman" w:hAnsi="Times New Roman" w:cs="Times New Roman"/>
        </w:rPr>
        <w:t>(Punt et al., 2008; Thorson et al., 2012)</w:t>
      </w:r>
      <w:r w:rsidR="00341B49">
        <w:rPr>
          <w:rFonts w:ascii="Times New Roman" w:eastAsiaTheme="minorEastAsia" w:hAnsi="Times New Roman" w:cs="Times New Roman"/>
        </w:rPr>
        <w:fldChar w:fldCharType="end"/>
      </w:r>
      <w:ins w:id="53" w:author="Derek.Chamberlin" w:date="2025-05-07T10:31:00Z">
        <w:r w:rsidR="00965997">
          <w:rPr>
            <w:rFonts w:ascii="Times New Roman" w:eastAsiaTheme="minorEastAsia" w:hAnsi="Times New Roman" w:cs="Times New Roman"/>
          </w:rPr>
          <w:t xml:space="preserve"> comparing </w:t>
        </w:r>
      </w:ins>
      <w:ins w:id="54" w:author="Derek.Chamberlin" w:date="2025-05-07T10:32:00Z">
        <w:r w:rsidR="00965997">
          <w:rPr>
            <w:rFonts w:ascii="Times New Roman" w:eastAsiaTheme="minorEastAsia" w:hAnsi="Times New Roman" w:cs="Times New Roman"/>
          </w:rPr>
          <w:t xml:space="preserve">paired </w:t>
        </w:r>
      </w:ins>
      <w:ins w:id="55" w:author="Derek.Chamberlin" w:date="2025-05-07T10:36:00Z">
        <w:r w:rsidR="00965997">
          <w:rPr>
            <w:rFonts w:ascii="Times New Roman" w:eastAsiaTheme="minorEastAsia" w:hAnsi="Times New Roman" w:cs="Times New Roman"/>
          </w:rPr>
          <w:t xml:space="preserve">gray triggerfish </w:t>
        </w:r>
      </w:ins>
      <w:ins w:id="56" w:author="Derek.Chamberlin" w:date="2025-05-07T10:32:00Z">
        <w:r w:rsidR="00965997">
          <w:rPr>
            <w:rFonts w:ascii="Times New Roman" w:eastAsiaTheme="minorEastAsia" w:hAnsi="Times New Roman" w:cs="Times New Roman"/>
          </w:rPr>
          <w:t>otolith and historical dorsal spine-derived ag</w:t>
        </w:r>
      </w:ins>
      <w:ins w:id="57" w:author="Derek.Chamberlin" w:date="2025-05-07T10:33:00Z">
        <w:r w:rsidR="00965997">
          <w:rPr>
            <w:rFonts w:ascii="Times New Roman" w:eastAsiaTheme="minorEastAsia" w:hAnsi="Times New Roman" w:cs="Times New Roman"/>
          </w:rPr>
          <w:t>e estimates</w:t>
        </w:r>
      </w:ins>
      <w:r w:rsidR="00965997">
        <w:rPr>
          <w:rFonts w:ascii="Times New Roman" w:eastAsiaTheme="minorEastAsia" w:hAnsi="Times New Roman" w:cs="Times New Roman"/>
        </w:rPr>
        <w:fldChar w:fldCharType="begin"/>
      </w:r>
      <w:r w:rsidR="00965997">
        <w:rPr>
          <w:rFonts w:ascii="Times New Roman" w:eastAsiaTheme="minorEastAsia" w:hAnsi="Times New Roman" w:cs="Times New Roman"/>
        </w:rPr>
        <w:instrText xml:space="preserve"> ADDIN ZOTERO_ITEM CSL_CITATION {"citationID":"rtltTzy3","properties":{"formattedCitation":"(Chamberlin et al., 2024)","plainCitation":"(Chamberlin et al., 2024)","noteIndex":0},"citationItems":[{"id":3371,"uris":["http://zotero.org/users/local/17paSatj/items/KPHFRR8G"],"itemData":{"id":3371,"type":"article-journal","abstract":"Gray triggerfish (Balistes capriscus) historically have been aged by counting translucent zones in thin sections prepared from their first dorsal spine because their small, fragile sagittal otoliths are difficult to extract and process for ageing. However, recent research suggests dorsal spine translucent zone counts produce biased age estimates, thus the historical dorsal spine-based ageing protocol results in a systematic underestimation of true age. Here, we employed the bomb radiocarbon chronometer to test the accuracy of age estimates (n = 3 readers) derived from opaque zone counts in whole otoliths, as well as dorsal spine section translucent zone counts produced with the historical ageing protocol and a new method that requires higher magnification to count translucent zones on the margin of dorsal spine sections. Results indicate historical dorsal spine-derived age estimates underestimate age, with the extent of bias increasing with age. There was no evidence of ageing bias for both whole-otolith opaque zone counts and new protocol dorsal spine translucent zone counts. New dorsal spine protocol ageing was slightly more precise among readers (iAPE = 9.4 %) than otolith ageing (iAPE = 10.1 %) and read times were 2–3x faster for dorsal spine sections than whole otoliths. Validation of the new dorsal spine ageing protocol is a critical step in effective production ageing of gray triggerfish. Archived dorsal spine sections can be re-aged with the new protocol to update historical age composition data, and future ageing will not have to rely on the logistically challenging extraction and processing of otoliths.","container-title":"Fisheries Research","DOI":"10.1016/j.fishres.2024.107123","ISSN":"01657836","journalAbbreviation":"Fisheries Research","language":"en","page":"107123","source":"DOI.org (Crossref)","title":"Bomb 14C validates Gray Triggerfish (Balistes capriscus) dorsal spine and otolith ageing protocols","volume":"279","author":[{"family":"Chamberlin","given":"Derek W."},{"family":"Potts","given":"Jennifer C."},{"family":"Rogers","given":"Walter D."},{"family":"Siders","given":"Zachary A."},{"family":"Patterson","given":"William F."}],"issued":{"date-parts":[["2024",11]]}}}],"schema":"https://github.com/citation-style-language/schema/raw/master/csl-citation.json"} </w:instrText>
      </w:r>
      <w:r w:rsidR="00965997">
        <w:rPr>
          <w:rFonts w:ascii="Times New Roman" w:eastAsiaTheme="minorEastAsia" w:hAnsi="Times New Roman" w:cs="Times New Roman"/>
        </w:rPr>
        <w:fldChar w:fldCharType="separate"/>
      </w:r>
      <w:r w:rsidR="00965997" w:rsidRPr="00965997">
        <w:rPr>
          <w:rFonts w:ascii="Times New Roman" w:hAnsi="Times New Roman" w:cs="Times New Roman"/>
        </w:rPr>
        <w:t>(Chamberlin et al., 2024)</w:t>
      </w:r>
      <w:r w:rsidR="00965997">
        <w:rPr>
          <w:rFonts w:ascii="Times New Roman" w:eastAsiaTheme="minorEastAsia" w:hAnsi="Times New Roman" w:cs="Times New Roman"/>
        </w:rPr>
        <w:fldChar w:fldCharType="end"/>
      </w:r>
      <w:ins w:id="58" w:author="Derek.Chamberlin" w:date="2025-05-07T10:33:00Z">
        <w:r w:rsidR="00965997">
          <w:rPr>
            <w:rFonts w:ascii="Times New Roman" w:eastAsiaTheme="minorEastAsia" w:hAnsi="Times New Roman" w:cs="Times New Roman"/>
          </w:rPr>
          <w:t>. The standard de</w:t>
        </w:r>
      </w:ins>
      <w:ins w:id="59" w:author="Derek.Chamberlin" w:date="2025-05-07T10:34:00Z">
        <w:r w:rsidR="00965997">
          <w:rPr>
            <w:rFonts w:ascii="Times New Roman" w:eastAsiaTheme="minorEastAsia" w:hAnsi="Times New Roman" w:cs="Times New Roman"/>
          </w:rPr>
          <w:t>viation</w:t>
        </w:r>
      </w:ins>
      <w:ins w:id="60" w:author="Derek.Chamberlin" w:date="2025-05-07T10:36:00Z">
        <w:r w:rsidR="00965997">
          <w:rPr>
            <w:rFonts w:ascii="Times New Roman" w:eastAsiaTheme="minorEastAsia" w:hAnsi="Times New Roman" w:cs="Times New Roman"/>
          </w:rPr>
          <w:t>-at-age</w:t>
        </w:r>
      </w:ins>
      <w:ins w:id="61" w:author="Derek.Chamberlin" w:date="2025-05-07T10:34:00Z">
        <w:r w:rsidR="00965997">
          <w:rPr>
            <w:rFonts w:ascii="Times New Roman" w:eastAsiaTheme="minorEastAsia" w:hAnsi="Times New Roman" w:cs="Times New Roman"/>
          </w:rPr>
          <w:t xml:space="preserve"> in Scenarios 3 and 4 were based on the standard deviation-at-age estimates from the aforementioned </w:t>
        </w:r>
      </w:ins>
      <w:proofErr w:type="spellStart"/>
      <w:ins w:id="62" w:author="Derek.Chamberlin" w:date="2025-05-07T10:39:00Z">
        <w:r w:rsidR="00E00C89">
          <w:rPr>
            <w:rFonts w:ascii="Times New Roman" w:eastAsiaTheme="minorEastAsia" w:hAnsi="Times New Roman" w:cs="Times New Roman"/>
          </w:rPr>
          <w:t>nwfscAgeingError</w:t>
        </w:r>
        <w:proofErr w:type="spellEnd"/>
        <w:r w:rsidR="00E00C89">
          <w:rPr>
            <w:rFonts w:ascii="Times New Roman" w:eastAsiaTheme="minorEastAsia" w:hAnsi="Times New Roman" w:cs="Times New Roman"/>
          </w:rPr>
          <w:t xml:space="preserve"> </w:t>
        </w:r>
      </w:ins>
      <w:ins w:id="63" w:author="Derek.Chamberlin" w:date="2025-05-07T10:34:00Z">
        <w:r w:rsidR="00965997">
          <w:rPr>
            <w:rFonts w:ascii="Times New Roman" w:eastAsiaTheme="minorEastAsia" w:hAnsi="Times New Roman" w:cs="Times New Roman"/>
          </w:rPr>
          <w:t>model.</w:t>
        </w:r>
      </w:ins>
      <w:commentRangeEnd w:id="22"/>
      <w:r w:rsidR="00290E0F">
        <w:rPr>
          <w:rStyle w:val="CommentReference"/>
        </w:rPr>
        <w:commentReference w:id="22"/>
      </w:r>
      <w:commentRangeEnd w:id="23"/>
      <w:r w:rsidR="00E605B3">
        <w:rPr>
          <w:rStyle w:val="CommentReference"/>
        </w:rPr>
        <w:commentReference w:id="23"/>
      </w:r>
    </w:p>
    <w:p w14:paraId="484704BA" w14:textId="23121239" w:rsidR="0054604A" w:rsidRDefault="0054604A" w:rsidP="0096771F">
      <w:pPr>
        <w:rPr>
          <w:rFonts w:ascii="Times New Roman" w:hAnsi="Times New Roman" w:cs="Times New Roman"/>
          <w:u w:val="single"/>
        </w:rPr>
      </w:pPr>
      <w:r w:rsidRPr="009A272E">
        <w:rPr>
          <w:rFonts w:ascii="Times New Roman" w:hAnsi="Times New Roman" w:cs="Times New Roman"/>
          <w:highlight w:val="yellow"/>
          <w:u w:val="single"/>
        </w:rPr>
        <w:t>Why you chose what you chose for AE definition</w:t>
      </w:r>
    </w:p>
    <w:p w14:paraId="08C07198" w14:textId="77777777" w:rsidR="00B70937" w:rsidRPr="00D26FC5" w:rsidRDefault="00B70937" w:rsidP="0096771F">
      <w:pPr>
        <w:rPr>
          <w:rFonts w:ascii="Times New Roman" w:hAnsi="Times New Roman" w:cs="Times New Roman"/>
          <w:u w:val="single"/>
        </w:rPr>
      </w:pPr>
    </w:p>
    <w:p w14:paraId="1BBD2AD5" w14:textId="4355A927" w:rsidR="0096771F" w:rsidRDefault="0096771F" w:rsidP="0096771F">
      <w:pPr>
        <w:rPr>
          <w:rFonts w:ascii="Times New Roman" w:hAnsi="Times New Roman" w:cs="Times New Roman"/>
        </w:rPr>
      </w:pPr>
      <w:r>
        <w:rPr>
          <w:rFonts w:ascii="Times New Roman" w:hAnsi="Times New Roman" w:cs="Times New Roman"/>
        </w:rPr>
        <w:t xml:space="preserve">Estimation </w:t>
      </w:r>
      <w:r w:rsidR="000A199E">
        <w:rPr>
          <w:rFonts w:ascii="Times New Roman" w:hAnsi="Times New Roman" w:cs="Times New Roman"/>
        </w:rPr>
        <w:t>m</w:t>
      </w:r>
      <w:r>
        <w:rPr>
          <w:rFonts w:ascii="Times New Roman" w:hAnsi="Times New Roman" w:cs="Times New Roman"/>
        </w:rPr>
        <w:t>odel</w:t>
      </w:r>
    </w:p>
    <w:p w14:paraId="4320E44D" w14:textId="2E7E1300" w:rsidR="0096771F" w:rsidRDefault="0096771F" w:rsidP="0096771F">
      <w:pPr>
        <w:ind w:firstLine="720"/>
        <w:rPr>
          <w:rFonts w:ascii="Times New Roman" w:hAnsi="Times New Roman" w:cs="Times New Roman"/>
        </w:rPr>
      </w:pPr>
      <w:r>
        <w:rPr>
          <w:rFonts w:ascii="Times New Roman" w:hAnsi="Times New Roman" w:cs="Times New Roman"/>
        </w:rPr>
        <w:t>The estimation/assessment models were identical in structure to the population operating model. They began in year 26 of the time series (first year with data). The fixed-effect parameters estimated within the model included the unfished recruitment, the recruitment SD</w:t>
      </w:r>
      <w:r w:rsidR="000A199E">
        <w:rPr>
          <w:rFonts w:ascii="Times New Roman" w:hAnsi="Times New Roman" w:cs="Times New Roman"/>
        </w:rPr>
        <w:t>,</w:t>
      </w:r>
      <w:r>
        <w:rPr>
          <w:rFonts w:ascii="Times New Roman" w:hAnsi="Times New Roman" w:cs="Times New Roman"/>
        </w:rPr>
        <w:t xml:space="preserve"> </w:t>
      </w:r>
      <w:r w:rsidR="000A199E">
        <w:rPr>
          <w:rFonts w:ascii="Times New Roman" w:hAnsi="Times New Roman" w:cs="Times New Roman"/>
        </w:rPr>
        <w:t xml:space="preserve">a </w:t>
      </w:r>
      <w:r>
        <w:rPr>
          <w:rFonts w:ascii="Times New Roman" w:hAnsi="Times New Roman" w:cs="Times New Roman"/>
        </w:rPr>
        <w:t>natural mortality</w:t>
      </w:r>
      <w:r w:rsidR="000A199E">
        <w:rPr>
          <w:rFonts w:ascii="Times New Roman" w:hAnsi="Times New Roman" w:cs="Times New Roman"/>
        </w:rPr>
        <w:t xml:space="preserve"> parameter</w:t>
      </w:r>
      <w:r>
        <w:rPr>
          <w:rFonts w:ascii="Times New Roman" w:hAnsi="Times New Roman" w:cs="Times New Roman"/>
        </w:rPr>
        <w:t xml:space="preserve">, </w:t>
      </w:r>
      <w:r w:rsidR="00196AD6">
        <w:rPr>
          <w:rFonts w:ascii="Times New Roman" w:hAnsi="Times New Roman" w:cs="Times New Roman"/>
        </w:rPr>
        <w:t>four</w:t>
      </w:r>
      <w:r>
        <w:rPr>
          <w:rFonts w:ascii="Times New Roman" w:hAnsi="Times New Roman" w:cs="Times New Roman"/>
        </w:rPr>
        <w:t xml:space="preserve"> selectivity parameters, catchability of the fishery index, and annual fully selected fishing mortality levels in each year (Table 1).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w:t>
      </w:r>
    </w:p>
    <w:p w14:paraId="2F5C9F5F" w14:textId="3CFB6A49" w:rsidR="000B1AB3" w:rsidRDefault="000B1AB3" w:rsidP="000B1AB3">
      <w:pPr>
        <w:rPr>
          <w:rFonts w:ascii="Times New Roman" w:hAnsi="Times New Roman" w:cs="Times New Roman"/>
        </w:rPr>
      </w:pPr>
      <w:r>
        <w:rPr>
          <w:rFonts w:ascii="Times New Roman" w:hAnsi="Times New Roman" w:cs="Times New Roman"/>
        </w:rPr>
        <w:t>Experimental Design</w:t>
      </w:r>
    </w:p>
    <w:p w14:paraId="4124D490" w14:textId="60E642B0" w:rsidR="000B1AB3" w:rsidRDefault="000B1AB3" w:rsidP="000B1AB3">
      <w:pPr>
        <w:rPr>
          <w:rFonts w:ascii="Times New Roman" w:hAnsi="Times New Roman" w:cs="Times New Roman"/>
        </w:rPr>
      </w:pPr>
      <w:r>
        <w:rPr>
          <w:rFonts w:ascii="Times New Roman" w:hAnsi="Times New Roman" w:cs="Times New Roman"/>
        </w:rPr>
        <w:tab/>
        <w:t xml:space="preserve">The experimental design was a full factorial where each sampling model scenario was fit by estimation models with each of the four ageing error scenarios specified. This resulted in 16 different model fits (with 100 replicates), four of which were correctly specified. </w:t>
      </w:r>
    </w:p>
    <w:p w14:paraId="5FE33D48" w14:textId="77777777" w:rsidR="0096771F" w:rsidRPr="00287C30" w:rsidRDefault="0096771F" w:rsidP="0096771F">
      <w:pPr>
        <w:rPr>
          <w:rFonts w:ascii="Times New Roman" w:hAnsi="Times New Roman" w:cs="Times New Roman"/>
        </w:rPr>
      </w:pPr>
      <w:r w:rsidRPr="00287C30">
        <w:rPr>
          <w:rFonts w:ascii="Times New Roman" w:hAnsi="Times New Roman" w:cs="Times New Roman"/>
        </w:rPr>
        <w:t>Model Fitting</w:t>
      </w:r>
    </w:p>
    <w:p w14:paraId="234D3369" w14:textId="21888C04" w:rsidR="00C52214" w:rsidRDefault="0096771F">
      <w:pPr>
        <w:rPr>
          <w:rFonts w:ascii="Times New Roman" w:hAnsi="Times New Roman" w:cs="Times New Roman"/>
        </w:rPr>
      </w:pPr>
      <w:r>
        <w:rPr>
          <w:rFonts w:ascii="Times New Roman" w:hAnsi="Times New Roman" w:cs="Times New Roman"/>
        </w:rPr>
        <w:tab/>
        <w:t xml:space="preserve">Models were fit </w:t>
      </w:r>
      <w:r w:rsidR="00B14DA3">
        <w:rPr>
          <w:rFonts w:ascii="Times New Roman" w:hAnsi="Times New Roman" w:cs="Times New Roman"/>
        </w:rPr>
        <w:t xml:space="preserve">using </w:t>
      </w:r>
      <w:r>
        <w:rPr>
          <w:rFonts w:ascii="Times New Roman" w:hAnsi="Times New Roman" w:cs="Times New Roman"/>
        </w:rPr>
        <w:t xml:space="preserve">Template Model Builder (TMB, Kristensen et al., 2016) with recruitment deviations specified as random effects and the remainder of the fixed effect parameters identified in Table 1. </w:t>
      </w:r>
      <w:r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Pr="00E03B20">
        <w:rPr>
          <w:rFonts w:ascii="Times New Roman" w:hAnsi="Times New Roman" w:cs="Times New Roman"/>
        </w:rPr>
        <w:t>nlminb</w:t>
      </w:r>
      <w:proofErr w:type="spellEnd"/>
      <w:r w:rsidRPr="00E03B20">
        <w:rPr>
          <w:rFonts w:ascii="Times New Roman" w:hAnsi="Times New Roman" w:cs="Times New Roman"/>
        </w:rPr>
        <w:t xml:space="preserve"> function. </w:t>
      </w:r>
      <w:r w:rsidRPr="00E03B20">
        <w:rPr>
          <w:rFonts w:ascii="Times New Roman" w:hAnsi="Times New Roman" w:cs="Times New Roman"/>
        </w:rPr>
        <w:lastRenderedPageBreak/>
        <w:t>Random effects and derived quantities are then predicted using empirical Bayes (Kristensen </w:t>
      </w:r>
      <w:r w:rsidRPr="00351DD2">
        <w:rPr>
          <w:rFonts w:ascii="Times New Roman" w:hAnsi="Times New Roman" w:cs="Times New Roman"/>
        </w:rPr>
        <w:t>et al.,</w:t>
      </w:r>
      <w:r w:rsidRPr="00376058">
        <w:rPr>
          <w:rFonts w:ascii="Times New Roman" w:hAnsi="Times New Roman" w:cs="Times New Roman"/>
        </w:rPr>
        <w:t> </w:t>
      </w:r>
      <w:hyperlink r:id="rId11" w:history="1">
        <w:r w:rsidRPr="00124851">
          <w:rPr>
            <w:rStyle w:val="Hyperlink"/>
            <w:rFonts w:ascii="Times New Roman" w:hAnsi="Times New Roman" w:cs="Times New Roman"/>
            <w:color w:val="auto"/>
            <w:u w:val="none"/>
          </w:rPr>
          <w:t>2016</w:t>
        </w:r>
      </w:hyperlink>
      <w:r w:rsidRPr="00E03B20">
        <w:rPr>
          <w:rFonts w:ascii="Times New Roman" w:hAnsi="Times New Roman" w:cs="Times New Roman"/>
        </w:rPr>
        <w:t>).</w:t>
      </w:r>
      <w:r>
        <w:rPr>
          <w:rFonts w:ascii="Times New Roman" w:hAnsi="Times New Roman" w:cs="Times New Roman"/>
        </w:rPr>
        <w:t xml:space="preserve"> Starting parameter values for each simulation iteration were chosen by sampling from a uniform distribution with the bounds specified as </w:t>
      </w:r>
      <w:r w:rsidR="00196AD6">
        <w:rPr>
          <w:rFonts w:ascii="Times New Roman" w:hAnsi="Times New Roman" w:cs="Times New Roman"/>
        </w:rPr>
        <w:t>50</w:t>
      </w:r>
      <w:r>
        <w:rPr>
          <w:rFonts w:ascii="Times New Roman" w:hAnsi="Times New Roman" w:cs="Times New Roman"/>
        </w:rPr>
        <w:t>% below and</w:t>
      </w:r>
      <w:r w:rsidR="00196AD6">
        <w:rPr>
          <w:rFonts w:ascii="Times New Roman" w:hAnsi="Times New Roman" w:cs="Times New Roman"/>
        </w:rPr>
        <w:t xml:space="preserve"> 50</w:t>
      </w:r>
      <w:r>
        <w:rPr>
          <w:rFonts w:ascii="Times New Roman" w:hAnsi="Times New Roman" w:cs="Times New Roman"/>
        </w:rPr>
        <w:t>% above the true parameter value</w:t>
      </w:r>
      <w:r w:rsidR="00196AD6">
        <w:rPr>
          <w:rFonts w:ascii="Times New Roman" w:hAnsi="Times New Roman" w:cs="Times New Roman"/>
        </w:rPr>
        <w:t xml:space="preserve">. If a model failed to converge according to a non-positive definite hessian matrix, new starting parameters were drawn and the model fit again. This process was repeated a maximum of 10 times. </w:t>
      </w:r>
      <w:r>
        <w:rPr>
          <w:rFonts w:ascii="Times New Roman" w:hAnsi="Times New Roman" w:cs="Times New Roman"/>
        </w:rPr>
        <w:t xml:space="preserve">Standard errors of parameter estimates were extracted in addition to those of derived quantities using the generalized delta method built into TMB. </w:t>
      </w:r>
    </w:p>
    <w:p w14:paraId="209AE179" w14:textId="2A0AA5F2" w:rsidR="001150A5" w:rsidRDefault="001150A5">
      <w:pPr>
        <w:rPr>
          <w:rFonts w:ascii="Times New Roman" w:hAnsi="Times New Roman" w:cs="Times New Roman"/>
        </w:rPr>
      </w:pPr>
      <w:r>
        <w:rPr>
          <w:rFonts w:ascii="Times New Roman" w:hAnsi="Times New Roman" w:cs="Times New Roman"/>
        </w:rPr>
        <w:t>Performance Metrics</w:t>
      </w:r>
    </w:p>
    <w:p w14:paraId="00661E0F" w14:textId="51601618" w:rsidR="00196AD6" w:rsidRDefault="00196AD6">
      <w:pPr>
        <w:rPr>
          <w:rFonts w:ascii="Times New Roman" w:hAnsi="Times New Roman" w:cs="Times New Roman"/>
        </w:rPr>
      </w:pPr>
      <w:r>
        <w:rPr>
          <w:rFonts w:ascii="Times New Roman" w:hAnsi="Times New Roman" w:cs="Times New Roman"/>
        </w:rPr>
        <w:tab/>
        <w:t xml:space="preserve">We evaluated model performance by calculating three different </w:t>
      </w:r>
      <w:del w:id="64" w:author="Fisch, Nick (DFO/MPO)" w:date="2025-06-13T11:23:00Z">
        <w:r w:rsidDel="001C25B0">
          <w:rPr>
            <w:rFonts w:ascii="Times New Roman" w:hAnsi="Times New Roman" w:cs="Times New Roman"/>
          </w:rPr>
          <w:delText>relative error</w:delText>
        </w:r>
      </w:del>
      <w:ins w:id="65" w:author="Fisch, Nick (DFO/MPO)" w:date="2025-06-13T11:23:00Z">
        <w:r w:rsidR="001C25B0">
          <w:rPr>
            <w:rFonts w:ascii="Times New Roman" w:hAnsi="Times New Roman" w:cs="Times New Roman"/>
          </w:rPr>
          <w:t>performance</w:t>
        </w:r>
      </w:ins>
      <w:r>
        <w:rPr>
          <w:rFonts w:ascii="Times New Roman" w:hAnsi="Times New Roman" w:cs="Times New Roman"/>
        </w:rPr>
        <w:t xml:space="preserve"> metrics: </w:t>
      </w:r>
      <w:ins w:id="66" w:author="Fisch, Nick (DFO/MPO)" w:date="2025-06-13T11:23:00Z">
        <w:r w:rsidR="001C25B0">
          <w:rPr>
            <w:rFonts w:ascii="Times New Roman" w:hAnsi="Times New Roman" w:cs="Times New Roman"/>
          </w:rPr>
          <w:t>relative e</w:t>
        </w:r>
      </w:ins>
      <w:ins w:id="67" w:author="Fisch, Nick (DFO/MPO)" w:date="2025-06-13T11:24:00Z">
        <w:r w:rsidR="001C25B0">
          <w:rPr>
            <w:rFonts w:ascii="Times New Roman" w:hAnsi="Times New Roman" w:cs="Times New Roman"/>
          </w:rPr>
          <w:t xml:space="preserve">rror in </w:t>
        </w:r>
      </w:ins>
      <w:r>
        <w:rPr>
          <w:rFonts w:ascii="Times New Roman" w:hAnsi="Times New Roman" w:cs="Times New Roman"/>
        </w:rPr>
        <w:t xml:space="preserve">annual spawning stock biomass, </w:t>
      </w:r>
      <w:ins w:id="68" w:author="Fisch, Nick (DFO/MPO)" w:date="2025-06-13T11:24:00Z">
        <w:r w:rsidR="001C25B0">
          <w:rPr>
            <w:rFonts w:ascii="Times New Roman" w:hAnsi="Times New Roman" w:cs="Times New Roman"/>
          </w:rPr>
          <w:t xml:space="preserve">error in the terminal </w:t>
        </w:r>
      </w:ins>
      <w:del w:id="69" w:author="Fisch, Nick (DFO/MPO)" w:date="2025-06-13T11:24:00Z">
        <w:r w:rsidDel="001C25B0">
          <w:rPr>
            <w:rFonts w:ascii="Times New Roman" w:hAnsi="Times New Roman" w:cs="Times New Roman"/>
          </w:rPr>
          <w:delText xml:space="preserve">annual </w:delText>
        </w:r>
      </w:del>
      <w:r>
        <w:rPr>
          <w:rFonts w:ascii="Times New Roman" w:hAnsi="Times New Roman" w:cs="Times New Roman"/>
        </w:rPr>
        <w:t>F-ratio</w:t>
      </w:r>
      <w:ins w:id="70" w:author="Fisch, Nick (DFO/MPO)" w:date="2025-06-13T11:24:00Z">
        <w:r w:rsidR="001C25B0">
          <w:rPr>
            <w:rFonts w:ascii="Times New Roman" w:hAnsi="Times New Roman" w:cs="Times New Roman"/>
          </w:rPr>
          <w:t xml:space="preserve"> (F/</w:t>
        </w:r>
        <w:proofErr w:type="spellStart"/>
        <w:r w:rsidR="001C25B0">
          <w:rPr>
            <w:rFonts w:ascii="Times New Roman" w:hAnsi="Times New Roman" w:cs="Times New Roman"/>
          </w:rPr>
          <w:t>Fmsy</w:t>
        </w:r>
        <w:proofErr w:type="spellEnd"/>
        <w:r w:rsidR="001C25B0">
          <w:rPr>
            <w:rFonts w:ascii="Times New Roman" w:hAnsi="Times New Roman" w:cs="Times New Roman"/>
          </w:rPr>
          <w:t>)</w:t>
        </w:r>
      </w:ins>
      <w:r>
        <w:rPr>
          <w:rFonts w:ascii="Times New Roman" w:hAnsi="Times New Roman" w:cs="Times New Roman"/>
        </w:rPr>
        <w:t xml:space="preserve">, and </w:t>
      </w:r>
      <w:ins w:id="71" w:author="Fisch, Nick (DFO/MPO)" w:date="2025-06-13T11:24:00Z">
        <w:r w:rsidR="001C25B0">
          <w:rPr>
            <w:rFonts w:ascii="Times New Roman" w:hAnsi="Times New Roman" w:cs="Times New Roman"/>
          </w:rPr>
          <w:t xml:space="preserve">error in the terminal year of </w:t>
        </w:r>
      </w:ins>
      <w:del w:id="72" w:author="Fisch, Nick (DFO/MPO)" w:date="2025-06-13T11:24:00Z">
        <w:r w:rsidDel="001C25B0">
          <w:rPr>
            <w:rFonts w:ascii="Times New Roman" w:hAnsi="Times New Roman" w:cs="Times New Roman"/>
          </w:rPr>
          <w:delText>annual</w:delText>
        </w:r>
      </w:del>
      <w:r>
        <w:rPr>
          <w:rFonts w:ascii="Times New Roman" w:hAnsi="Times New Roman" w:cs="Times New Roman"/>
        </w:rPr>
        <w:t xml:space="preserve"> B-ratio</w:t>
      </w:r>
      <w:ins w:id="73" w:author="Fisch, Nick (DFO/MPO)" w:date="2025-06-13T11:24:00Z">
        <w:r w:rsidR="001C25B0">
          <w:rPr>
            <w:rFonts w:ascii="Times New Roman" w:hAnsi="Times New Roman" w:cs="Times New Roman"/>
          </w:rPr>
          <w:t xml:space="preserve"> (B/</w:t>
        </w:r>
        <w:proofErr w:type="spellStart"/>
        <w:r w:rsidR="001C25B0">
          <w:rPr>
            <w:rFonts w:ascii="Times New Roman" w:hAnsi="Times New Roman" w:cs="Times New Roman"/>
          </w:rPr>
          <w:t>Bmsy</w:t>
        </w:r>
        <w:proofErr w:type="spellEnd"/>
        <w:r w:rsidR="001C25B0">
          <w:rPr>
            <w:rFonts w:ascii="Times New Roman" w:hAnsi="Times New Roman" w:cs="Times New Roman"/>
          </w:rPr>
          <w:t>)</w:t>
        </w:r>
      </w:ins>
      <w:r>
        <w:rPr>
          <w:rFonts w:ascii="Times New Roman" w:hAnsi="Times New Roman" w:cs="Times New Roman"/>
        </w:rPr>
        <w:t xml:space="preserve">. </w:t>
      </w:r>
      <w:ins w:id="74" w:author="Fisch, Nick (DFO/MPO)" w:date="2025-06-13T11:24:00Z">
        <w:r w:rsidR="001C25B0">
          <w:rPr>
            <w:rFonts w:ascii="Times New Roman" w:hAnsi="Times New Roman" w:cs="Times New Roman"/>
          </w:rPr>
          <w:t>Relative error was calculated as</w:t>
        </w:r>
      </w:ins>
    </w:p>
    <w:p w14:paraId="41579471" w14:textId="5C06731D" w:rsidR="00196AD6" w:rsidRDefault="00196AD6">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Es</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d>
            </m:num>
            <m:den>
              <m:r>
                <w:rPr>
                  <w:rFonts w:ascii="Cambria Math" w:hAnsi="Cambria Math" w:cs="Times New Roman"/>
                </w:rPr>
                <m:t>Tru</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den>
          </m:f>
        </m:oMath>
      </m:oMathPara>
    </w:p>
    <w:p w14:paraId="33E56389" w14:textId="34A541DB" w:rsidR="00B14DA3" w:rsidRDefault="001C25B0">
      <w:pPr>
        <w:rPr>
          <w:ins w:id="75" w:author="Fisch, Nick (DFO/MPO)" w:date="2025-06-13T11:26:00Z"/>
          <w:rFonts w:ascii="Times New Roman" w:hAnsi="Times New Roman" w:cs="Times New Roman"/>
        </w:rPr>
      </w:pPr>
      <w:ins w:id="76" w:author="Fisch, Nick (DFO/MPO)" w:date="2025-06-13T11:25:00Z">
        <w:r>
          <w:rPr>
            <w:rFonts w:ascii="Times New Roman" w:hAnsi="Times New Roman" w:cs="Times New Roman"/>
          </w:rPr>
          <w:t xml:space="preserve">And the error for the ratios was simply the estimated value – true. </w:t>
        </w:r>
      </w:ins>
      <w:commentRangeStart w:id="77"/>
      <w:r w:rsidR="00196AD6">
        <w:rPr>
          <w:rFonts w:ascii="Times New Roman" w:hAnsi="Times New Roman" w:cs="Times New Roman"/>
        </w:rPr>
        <w:t>F-ratio was defined as the fishing mortality estimated in the</w:t>
      </w:r>
      <w:ins w:id="78" w:author="Fisch, Nick (DFO/MPO)" w:date="2025-06-13T11:25:00Z">
        <w:r>
          <w:rPr>
            <w:rFonts w:ascii="Times New Roman" w:hAnsi="Times New Roman" w:cs="Times New Roman"/>
          </w:rPr>
          <w:t xml:space="preserve"> terminal year of the</w:t>
        </w:r>
      </w:ins>
      <w:r w:rsidR="00196AD6">
        <w:rPr>
          <w:rFonts w:ascii="Times New Roman" w:hAnsi="Times New Roman" w:cs="Times New Roman"/>
        </w:rPr>
        <w:t xml:space="preserve"> model divided by the estimated fishing mortality at maximum sustainable yield. Similarly, B-ratio was defined as the </w:t>
      </w:r>
      <w:del w:id="79" w:author="Fisch, Nick (DFO/MPO)" w:date="2025-06-13T11:25:00Z">
        <w:r w:rsidR="00196AD6" w:rsidDel="001C25B0">
          <w:rPr>
            <w:rFonts w:ascii="Times New Roman" w:hAnsi="Times New Roman" w:cs="Times New Roman"/>
          </w:rPr>
          <w:delText xml:space="preserve">annual </w:delText>
        </w:r>
      </w:del>
      <w:ins w:id="80" w:author="Fisch, Nick (DFO/MPO)" w:date="2025-06-13T11:25:00Z">
        <w:r>
          <w:rPr>
            <w:rFonts w:ascii="Times New Roman" w:hAnsi="Times New Roman" w:cs="Times New Roman"/>
          </w:rPr>
          <w:t>terminal year</w:t>
        </w:r>
        <w:r>
          <w:rPr>
            <w:rFonts w:ascii="Times New Roman" w:hAnsi="Times New Roman" w:cs="Times New Roman"/>
          </w:rPr>
          <w:t xml:space="preserve"> </w:t>
        </w:r>
      </w:ins>
      <w:r w:rsidR="00196AD6">
        <w:rPr>
          <w:rFonts w:ascii="Times New Roman" w:hAnsi="Times New Roman" w:cs="Times New Roman"/>
        </w:rPr>
        <w:t xml:space="preserve">estimated biomass divided by the biomass at maximum sustainable yield estimated by the model. </w:t>
      </w:r>
      <w:commentRangeEnd w:id="77"/>
      <w:r w:rsidR="00763734">
        <w:rPr>
          <w:rStyle w:val="CommentReference"/>
        </w:rPr>
        <w:commentReference w:id="77"/>
      </w:r>
    </w:p>
    <w:p w14:paraId="56F14101" w14:textId="533ACAC8" w:rsidR="001C25B0" w:rsidRDefault="001C25B0">
      <w:pPr>
        <w:rPr>
          <w:rFonts w:ascii="Times New Roman" w:hAnsi="Times New Roman" w:cs="Times New Roman"/>
        </w:rPr>
      </w:pPr>
      <w:ins w:id="81" w:author="Fisch, Nick (DFO/MPO)" w:date="2025-06-13T11:26:00Z">
        <w:r>
          <w:rPr>
            <w:rFonts w:ascii="Times New Roman" w:hAnsi="Times New Roman" w:cs="Times New Roman"/>
          </w:rPr>
          <w:t xml:space="preserve">We also, </w:t>
        </w:r>
      </w:ins>
      <w:ins w:id="82" w:author="Fisch, Nick (DFO/MPO)" w:date="2025-06-13T11:27:00Z">
        <w:r>
          <w:rPr>
            <w:rFonts w:ascii="Times New Roman" w:hAnsi="Times New Roman" w:cs="Times New Roman"/>
          </w:rPr>
          <w:t xml:space="preserve">as a diagnostic, present the relative error in natural mortality, unfished recruitment, fishing mortality, </w:t>
        </w:r>
        <w:proofErr w:type="spellStart"/>
        <w:r>
          <w:rPr>
            <w:rFonts w:ascii="Times New Roman" w:hAnsi="Times New Roman" w:cs="Times New Roman"/>
          </w:rPr>
          <w:t>Fmsy</w:t>
        </w:r>
        <w:proofErr w:type="spellEnd"/>
        <w:r>
          <w:rPr>
            <w:rFonts w:ascii="Times New Roman" w:hAnsi="Times New Roman" w:cs="Times New Roman"/>
          </w:rPr>
          <w:t xml:space="preserve">, and </w:t>
        </w:r>
        <w:proofErr w:type="spellStart"/>
        <w:r>
          <w:rPr>
            <w:rFonts w:ascii="Times New Roman" w:hAnsi="Times New Roman" w:cs="Times New Roman"/>
          </w:rPr>
          <w:t>Bmsy</w:t>
        </w:r>
        <w:proofErr w:type="spellEnd"/>
        <w:r>
          <w:rPr>
            <w:rFonts w:ascii="Times New Roman" w:hAnsi="Times New Roman" w:cs="Times New Roman"/>
          </w:rPr>
          <w:t xml:space="preserve"> in the supplemental file. </w:t>
        </w:r>
      </w:ins>
    </w:p>
    <w:p w14:paraId="61F01DED" w14:textId="5C207E6E" w:rsidR="00B14DA3" w:rsidRDefault="00B14DA3">
      <w:pPr>
        <w:rPr>
          <w:rFonts w:ascii="Times New Roman" w:hAnsi="Times New Roman" w:cs="Times New Roman"/>
        </w:rPr>
      </w:pPr>
      <w:r>
        <w:rPr>
          <w:rFonts w:ascii="Times New Roman" w:hAnsi="Times New Roman" w:cs="Times New Roman"/>
        </w:rPr>
        <w:t>Results</w:t>
      </w:r>
    </w:p>
    <w:p w14:paraId="3AB65276" w14:textId="6ABE1583" w:rsidR="002166D1" w:rsidRDefault="002166D1">
      <w:pPr>
        <w:rPr>
          <w:rFonts w:ascii="Times New Roman" w:hAnsi="Times New Roman" w:cs="Times New Roman"/>
        </w:rPr>
      </w:pPr>
      <w:r>
        <w:rPr>
          <w:rFonts w:ascii="Times New Roman" w:hAnsi="Times New Roman" w:cs="Times New Roman"/>
        </w:rPr>
        <w:t>Convergence</w:t>
      </w:r>
    </w:p>
    <w:p w14:paraId="107339A0" w14:textId="79003EAE" w:rsidR="00AB73AA" w:rsidRDefault="000B1AB3">
      <w:pPr>
        <w:rPr>
          <w:rFonts w:ascii="Times New Roman" w:hAnsi="Times New Roman" w:cs="Times New Roman"/>
        </w:rPr>
      </w:pPr>
      <w:r>
        <w:rPr>
          <w:rFonts w:ascii="Times New Roman" w:hAnsi="Times New Roman" w:cs="Times New Roman"/>
        </w:rPr>
        <w:tab/>
        <w:t>Model convergence rates varied between the scenarios, with all correctly specified scenarios resulting in convergence rates greater than 90%</w:t>
      </w:r>
      <w:r w:rsidR="00AB73AA">
        <w:rPr>
          <w:rFonts w:ascii="Times New Roman" w:hAnsi="Times New Roman" w:cs="Times New Roman"/>
        </w:rPr>
        <w:t xml:space="preserve"> (Table 3)</w:t>
      </w:r>
      <w:r>
        <w:rPr>
          <w:rFonts w:ascii="Times New Roman" w:hAnsi="Times New Roman" w:cs="Times New Roman"/>
        </w:rPr>
        <w:t xml:space="preserve">. </w:t>
      </w:r>
      <w:r w:rsidR="00AB73AA">
        <w:rPr>
          <w:rFonts w:ascii="Times New Roman" w:hAnsi="Times New Roman" w:cs="Times New Roman"/>
        </w:rPr>
        <w:t xml:space="preserve">The lowest convergence rates occurred with </w:t>
      </w:r>
      <w:r w:rsidR="002166D1">
        <w:rPr>
          <w:rFonts w:ascii="Times New Roman" w:hAnsi="Times New Roman" w:cs="Times New Roman"/>
        </w:rPr>
        <w:t>sampling models fit with estimation models that assumed ageing error had a</w:t>
      </w:r>
      <w:r w:rsidR="00AB73AA">
        <w:rPr>
          <w:rFonts w:ascii="Times New Roman" w:hAnsi="Times New Roman" w:cs="Times New Roman"/>
        </w:rPr>
        <w:t xml:space="preserve"> linear bias with age. </w:t>
      </w:r>
      <w:r w:rsidR="002166D1">
        <w:rPr>
          <w:rFonts w:ascii="Times New Roman" w:hAnsi="Times New Roman" w:cs="Times New Roman"/>
        </w:rPr>
        <w:t xml:space="preserve">Outside of the correctly specified scenario for linear bias, the convergence rates were 41, 14, and 19% for EMs fit to sampling models without ageing error, with a constant bias, and with a curvilinear bias. All other scenarios had convergence rates above 70%. </w:t>
      </w:r>
    </w:p>
    <w:p w14:paraId="326E336A" w14:textId="2012C635" w:rsidR="002166D1" w:rsidRDefault="002166D1">
      <w:pPr>
        <w:rPr>
          <w:rFonts w:ascii="Times New Roman" w:hAnsi="Times New Roman" w:cs="Times New Roman"/>
        </w:rPr>
      </w:pPr>
      <w:r>
        <w:rPr>
          <w:rFonts w:ascii="Times New Roman" w:hAnsi="Times New Roman" w:cs="Times New Roman"/>
        </w:rPr>
        <w:t>Performance Metrics</w:t>
      </w:r>
    </w:p>
    <w:p w14:paraId="69166A81" w14:textId="6DAAD045" w:rsidR="001A380C" w:rsidRDefault="002166D1">
      <w:pPr>
        <w:rPr>
          <w:rFonts w:ascii="Times New Roman" w:hAnsi="Times New Roman" w:cs="Times New Roman"/>
        </w:rPr>
      </w:pPr>
      <w:r>
        <w:rPr>
          <w:rFonts w:ascii="Times New Roman" w:hAnsi="Times New Roman" w:cs="Times New Roman"/>
        </w:rPr>
        <w:tab/>
        <w:t xml:space="preserve">The correctly specified scenarios were all approximately unbiased in each performance metric (diagonal panels, Figures </w:t>
      </w:r>
      <w:r w:rsidR="00866C20">
        <w:rPr>
          <w:rFonts w:ascii="Times New Roman" w:hAnsi="Times New Roman" w:cs="Times New Roman"/>
        </w:rPr>
        <w:t>3</w:t>
      </w:r>
      <w:r>
        <w:rPr>
          <w:rFonts w:ascii="Times New Roman" w:hAnsi="Times New Roman" w:cs="Times New Roman"/>
        </w:rPr>
        <w:t>-</w:t>
      </w:r>
      <w:del w:id="83" w:author="Fisch, Nick (DFO/MPO)" w:date="2025-06-13T11:54:00Z">
        <w:r w:rsidR="00866C20" w:rsidDel="000E4593">
          <w:rPr>
            <w:rFonts w:ascii="Times New Roman" w:hAnsi="Times New Roman" w:cs="Times New Roman"/>
          </w:rPr>
          <w:delText>5</w:delText>
        </w:r>
      </w:del>
      <w:ins w:id="84" w:author="Fisch, Nick (DFO/MPO)" w:date="2025-06-13T11:54:00Z">
        <w:r w:rsidR="000E4593">
          <w:rPr>
            <w:rFonts w:ascii="Times New Roman" w:hAnsi="Times New Roman" w:cs="Times New Roman"/>
          </w:rPr>
          <w:t>4</w:t>
        </w:r>
      </w:ins>
      <w:r>
        <w:rPr>
          <w:rFonts w:ascii="Times New Roman" w:hAnsi="Times New Roman" w:cs="Times New Roman"/>
        </w:rPr>
        <w:t>)</w:t>
      </w:r>
      <w:r w:rsidR="00B72994">
        <w:rPr>
          <w:rFonts w:ascii="Times New Roman" w:hAnsi="Times New Roman" w:cs="Times New Roman"/>
        </w:rPr>
        <w:t xml:space="preserve">. The one slight exception to this is the linear ageing bias estimation model, which had a slight positive bias in SSB and F-ratio (although </w:t>
      </w:r>
      <w:del w:id="85" w:author="Fisch, Nick (DFO/MPO)" w:date="2025-06-13T11:54:00Z">
        <w:r w:rsidR="00B72994" w:rsidDel="000E4593">
          <w:rPr>
            <w:rFonts w:ascii="Times New Roman" w:hAnsi="Times New Roman" w:cs="Times New Roman"/>
          </w:rPr>
          <w:delText>unbiased in B-ratio</w:delText>
        </w:r>
      </w:del>
      <w:ins w:id="86" w:author="Fisch, Nick (DFO/MPO)" w:date="2025-06-13T11:54:00Z">
        <w:r w:rsidR="000E4593">
          <w:rPr>
            <w:rFonts w:ascii="Times New Roman" w:hAnsi="Times New Roman" w:cs="Times New Roman"/>
          </w:rPr>
          <w:t xml:space="preserve">this model </w:t>
        </w:r>
      </w:ins>
      <w:ins w:id="87" w:author="Fisch, Nick (DFO/MPO)" w:date="2025-06-13T11:55:00Z">
        <w:r w:rsidR="000E4593">
          <w:rPr>
            <w:rFonts w:ascii="Times New Roman" w:hAnsi="Times New Roman" w:cs="Times New Roman"/>
          </w:rPr>
          <w:t>had very low convergence</w:t>
        </w:r>
      </w:ins>
      <w:r w:rsidR="00B72994">
        <w:rPr>
          <w:rFonts w:ascii="Times New Roman" w:hAnsi="Times New Roman" w:cs="Times New Roman"/>
        </w:rPr>
        <w:t xml:space="preserve">). </w:t>
      </w:r>
    </w:p>
    <w:p w14:paraId="0CB7119D" w14:textId="297B6DBE" w:rsidR="0058543C" w:rsidRPr="0058543C" w:rsidRDefault="0058543C">
      <w:pPr>
        <w:rPr>
          <w:rFonts w:ascii="Times New Roman" w:hAnsi="Times New Roman" w:cs="Times New Roman"/>
          <w:i/>
          <w:iCs/>
        </w:rPr>
      </w:pPr>
      <w:r w:rsidRPr="0058543C">
        <w:rPr>
          <w:rFonts w:ascii="Times New Roman" w:hAnsi="Times New Roman" w:cs="Times New Roman"/>
          <w:i/>
          <w:iCs/>
        </w:rPr>
        <w:t>SSB</w:t>
      </w:r>
    </w:p>
    <w:p w14:paraId="4B6F791E" w14:textId="53371C75" w:rsidR="002166D1" w:rsidRDefault="001A380C" w:rsidP="001A380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or a linear bias led to </w:t>
      </w:r>
      <w:r w:rsidR="0058543C">
        <w:rPr>
          <w:rFonts w:ascii="Times New Roman" w:hAnsi="Times New Roman" w:cs="Times New Roman"/>
        </w:rPr>
        <w:t>positive</w:t>
      </w:r>
      <w:r>
        <w:rPr>
          <w:rFonts w:ascii="Times New Roman" w:hAnsi="Times New Roman" w:cs="Times New Roman"/>
        </w:rPr>
        <w:t xml:space="preserve"> biases in annual SSB</w:t>
      </w:r>
      <w:r w:rsidR="00E6506C">
        <w:rPr>
          <w:rFonts w:ascii="Times New Roman" w:hAnsi="Times New Roman" w:cs="Times New Roman"/>
        </w:rPr>
        <w:t>, although the former became more unbiased through time and the latter less biased</w:t>
      </w:r>
      <w:r>
        <w:rPr>
          <w:rFonts w:ascii="Times New Roman" w:hAnsi="Times New Roman" w:cs="Times New Roman"/>
        </w:rPr>
        <w:t xml:space="preserve"> (</w:t>
      </w:r>
      <w:r w:rsidR="0058543C">
        <w:rPr>
          <w:rFonts w:ascii="Times New Roman" w:hAnsi="Times New Roman" w:cs="Times New Roman"/>
        </w:rPr>
        <w:t xml:space="preserve">Figure </w:t>
      </w:r>
      <w:r w:rsidR="00866C20">
        <w:rPr>
          <w:rFonts w:ascii="Times New Roman" w:hAnsi="Times New Roman" w:cs="Times New Roman"/>
        </w:rPr>
        <w:t>3</w:t>
      </w:r>
      <w:r>
        <w:rPr>
          <w:rFonts w:ascii="Times New Roman" w:hAnsi="Times New Roman" w:cs="Times New Roman"/>
        </w:rPr>
        <w:t xml:space="preserve">). The model that assumed there was a curvilinear bias </w:t>
      </w:r>
      <w:r w:rsidR="00E6506C">
        <w:rPr>
          <w:rFonts w:ascii="Times New Roman" w:hAnsi="Times New Roman" w:cs="Times New Roman"/>
        </w:rPr>
        <w:t>resulted in very little bias in annual SSB</w:t>
      </w:r>
      <w:r w:rsidR="0058543C">
        <w:rPr>
          <w:rFonts w:ascii="Times New Roman" w:hAnsi="Times New Roman" w:cs="Times New Roman"/>
        </w:rPr>
        <w:t xml:space="preserve">. </w:t>
      </w:r>
      <w:r>
        <w:rPr>
          <w:rFonts w:ascii="Times New Roman" w:hAnsi="Times New Roman" w:cs="Times New Roman"/>
        </w:rPr>
        <w:t xml:space="preserve"> </w:t>
      </w:r>
    </w:p>
    <w:p w14:paraId="79E75A7A" w14:textId="2A5BDC44" w:rsidR="00E6506C" w:rsidRDefault="00E6506C" w:rsidP="001A380C">
      <w:pPr>
        <w:ind w:firstLine="720"/>
        <w:rPr>
          <w:rFonts w:ascii="Times New Roman" w:hAnsi="Times New Roman" w:cs="Times New Roman"/>
        </w:rPr>
      </w:pPr>
      <w:r>
        <w:rPr>
          <w:rFonts w:ascii="Times New Roman" w:hAnsi="Times New Roman" w:cs="Times New Roman"/>
        </w:rPr>
        <w:t xml:space="preserve">When the data had a constant bias in age reading, assuming there was no ageing error or curvilinear error led to negative biases in SSB on the order of 25%. The model that assumed a linear bias in age reading was approximately unbiased although had very low convergence. </w:t>
      </w:r>
    </w:p>
    <w:p w14:paraId="1BDB6D2A" w14:textId="799DFE69" w:rsidR="00E6506C" w:rsidRDefault="00E6506C" w:rsidP="001A380C">
      <w:pPr>
        <w:ind w:firstLine="720"/>
        <w:rPr>
          <w:rFonts w:ascii="Times New Roman" w:hAnsi="Times New Roman" w:cs="Times New Roman"/>
        </w:rPr>
      </w:pPr>
      <w:r>
        <w:rPr>
          <w:rFonts w:ascii="Times New Roman" w:hAnsi="Times New Roman" w:cs="Times New Roman"/>
        </w:rPr>
        <w:lastRenderedPageBreak/>
        <w:t xml:space="preserve">When there was a linear bias in age reading, assuming no ageing error or curvilinear error led to a negative bias in SSB at the end on the time series, on the order of ~10%. Estimation models that assumed a constant bias in age reading at age resulted in positive bias in SSB on the order of 10-15%. </w:t>
      </w:r>
    </w:p>
    <w:p w14:paraId="3289D0B4" w14:textId="61150C70" w:rsidR="00E6506C" w:rsidRDefault="00E6506C" w:rsidP="001A380C">
      <w:pPr>
        <w:ind w:firstLine="720"/>
        <w:rPr>
          <w:rFonts w:ascii="Times New Roman" w:hAnsi="Times New Roman" w:cs="Times New Roman"/>
        </w:rPr>
      </w:pPr>
      <w:r>
        <w:rPr>
          <w:rFonts w:ascii="Times New Roman" w:hAnsi="Times New Roman" w:cs="Times New Roman"/>
        </w:rPr>
        <w:t xml:space="preserve">When there was a curvilinear bias in age reading, assuming no ageing error in the estimation model led to approximately unbiased SSB at the end of the time series. The estimation models that assumed a constant or a linear bias in age reading led to positive biases in annual SSB on the order of 20-30%. </w:t>
      </w:r>
    </w:p>
    <w:p w14:paraId="1B20E41D" w14:textId="2AB6265E" w:rsidR="0058543C" w:rsidRPr="0058543C" w:rsidRDefault="0058543C" w:rsidP="0058543C">
      <w:pPr>
        <w:rPr>
          <w:rFonts w:ascii="Times New Roman" w:hAnsi="Times New Roman" w:cs="Times New Roman"/>
          <w:i/>
          <w:iCs/>
        </w:rPr>
      </w:pPr>
      <w:r w:rsidRPr="0058543C">
        <w:rPr>
          <w:rFonts w:ascii="Times New Roman" w:hAnsi="Times New Roman" w:cs="Times New Roman"/>
          <w:i/>
          <w:iCs/>
        </w:rPr>
        <w:t>F-</w:t>
      </w:r>
      <w:ins w:id="88" w:author="Fisch, Nick (DFO/MPO)" w:date="2025-06-13T13:07:00Z">
        <w:r w:rsidR="00937154">
          <w:rPr>
            <w:rFonts w:ascii="Times New Roman" w:hAnsi="Times New Roman" w:cs="Times New Roman"/>
            <w:i/>
            <w:iCs/>
          </w:rPr>
          <w:t xml:space="preserve"> and B-r</w:t>
        </w:r>
      </w:ins>
      <w:del w:id="89" w:author="Fisch, Nick (DFO/MPO)" w:date="2025-06-13T13:07:00Z">
        <w:r w:rsidRPr="0058543C" w:rsidDel="00937154">
          <w:rPr>
            <w:rFonts w:ascii="Times New Roman" w:hAnsi="Times New Roman" w:cs="Times New Roman"/>
            <w:i/>
            <w:iCs/>
          </w:rPr>
          <w:delText>r</w:delText>
        </w:r>
      </w:del>
      <w:r w:rsidRPr="0058543C">
        <w:rPr>
          <w:rFonts w:ascii="Times New Roman" w:hAnsi="Times New Roman" w:cs="Times New Roman"/>
          <w:i/>
          <w:iCs/>
        </w:rPr>
        <w:t>atio</w:t>
      </w:r>
    </w:p>
    <w:p w14:paraId="3DAB2AA8" w14:textId="4630443B"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no ageing error in the data, assuming ageing error had a constant bias </w:t>
      </w:r>
      <w:del w:id="90" w:author="Fisch, Nick (DFO/MPO)" w:date="2025-06-13T13:08:00Z">
        <w:r w:rsidDel="00937154">
          <w:rPr>
            <w:rFonts w:ascii="Times New Roman" w:hAnsi="Times New Roman" w:cs="Times New Roman"/>
          </w:rPr>
          <w:delText>or a linear bias led to consistent biases in</w:delText>
        </w:r>
      </w:del>
      <w:ins w:id="91" w:author="Fisch, Nick (DFO/MPO)" w:date="2025-06-13T13:08:00Z">
        <w:r w:rsidR="00937154">
          <w:rPr>
            <w:rFonts w:ascii="Times New Roman" w:hAnsi="Times New Roman" w:cs="Times New Roman"/>
          </w:rPr>
          <w:t>led to a negatively biased</w:t>
        </w:r>
      </w:ins>
      <w:del w:id="92" w:author="Fisch, Nick (DFO/MPO)" w:date="2025-06-13T13:08:00Z">
        <w:r w:rsidDel="00937154">
          <w:rPr>
            <w:rFonts w:ascii="Times New Roman" w:hAnsi="Times New Roman" w:cs="Times New Roman"/>
          </w:rPr>
          <w:delText xml:space="preserve"> annual</w:delText>
        </w:r>
      </w:del>
      <w:r>
        <w:rPr>
          <w:rFonts w:ascii="Times New Roman" w:hAnsi="Times New Roman" w:cs="Times New Roman"/>
        </w:rPr>
        <w:t xml:space="preserve"> F-ratio </w:t>
      </w:r>
      <w:ins w:id="93" w:author="Fisch, Nick (DFO/MPO)" w:date="2025-06-13T13:08:00Z">
        <w:r w:rsidR="00937154">
          <w:rPr>
            <w:rFonts w:ascii="Times New Roman" w:hAnsi="Times New Roman" w:cs="Times New Roman"/>
          </w:rPr>
          <w:t xml:space="preserve"> and a positively biased B-ratio</w:t>
        </w:r>
      </w:ins>
      <w:del w:id="94" w:author="Fisch, Nick (DFO/MPO)" w:date="2025-06-13T13:08:00Z">
        <w:r w:rsidDel="00937154">
          <w:rPr>
            <w:rFonts w:ascii="Times New Roman" w:hAnsi="Times New Roman" w:cs="Times New Roman"/>
          </w:rPr>
          <w:delText>(although in opposite directions, on the order of -25 and +50%,</w:delText>
        </w:r>
      </w:del>
      <w:r>
        <w:rPr>
          <w:rFonts w:ascii="Times New Roman" w:hAnsi="Times New Roman" w:cs="Times New Roman"/>
        </w:rPr>
        <w:t xml:space="preserve"> </w:t>
      </w:r>
      <w:ins w:id="95" w:author="Fisch, Nick (DFO/MPO)" w:date="2025-06-13T13:08:00Z">
        <w:r w:rsidR="00937154">
          <w:rPr>
            <w:rFonts w:ascii="Times New Roman" w:hAnsi="Times New Roman" w:cs="Times New Roman"/>
          </w:rPr>
          <w:t>(~</w:t>
        </w:r>
      </w:ins>
      <w:ins w:id="96" w:author="Fisch, Nick (DFO/MPO)" w:date="2025-06-13T13:12:00Z">
        <w:r w:rsidR="00937154">
          <w:rPr>
            <w:rFonts w:ascii="Times New Roman" w:hAnsi="Times New Roman" w:cs="Times New Roman"/>
          </w:rPr>
          <w:t>0.</w:t>
        </w:r>
      </w:ins>
      <w:ins w:id="97" w:author="Fisch, Nick (DFO/MPO)" w:date="2025-06-13T13:09:00Z">
        <w:r w:rsidR="00937154">
          <w:rPr>
            <w:rFonts w:ascii="Times New Roman" w:hAnsi="Times New Roman" w:cs="Times New Roman"/>
          </w:rPr>
          <w:t xml:space="preserve">25, </w:t>
        </w:r>
      </w:ins>
      <w:r>
        <w:rPr>
          <w:rFonts w:ascii="Times New Roman" w:hAnsi="Times New Roman" w:cs="Times New Roman"/>
        </w:rPr>
        <w:t xml:space="preserve">Figure </w:t>
      </w:r>
      <w:r w:rsidR="00866C20">
        <w:rPr>
          <w:rFonts w:ascii="Times New Roman" w:hAnsi="Times New Roman" w:cs="Times New Roman"/>
        </w:rPr>
        <w:t>4</w:t>
      </w:r>
      <w:r>
        <w:rPr>
          <w:rFonts w:ascii="Times New Roman" w:hAnsi="Times New Roman" w:cs="Times New Roman"/>
        </w:rPr>
        <w:t>).</w:t>
      </w:r>
      <w:ins w:id="98" w:author="Fisch, Nick (DFO/MPO)" w:date="2025-06-13T13:09:00Z">
        <w:r w:rsidR="00937154">
          <w:rPr>
            <w:rFonts w:ascii="Times New Roman" w:hAnsi="Times New Roman" w:cs="Times New Roman"/>
          </w:rPr>
          <w:t xml:space="preserve"> The opposite was true for the scenario where the assessment model assumed a linear bias in ageing error, </w:t>
        </w:r>
      </w:ins>
      <w:ins w:id="99" w:author="Fisch, Nick (DFO/MPO)" w:date="2025-06-13T13:11:00Z">
        <w:r w:rsidR="00937154">
          <w:rPr>
            <w:rFonts w:ascii="Times New Roman" w:hAnsi="Times New Roman" w:cs="Times New Roman"/>
          </w:rPr>
          <w:t xml:space="preserve">with positively biased F-ratio and negatively biased B-ratio (where </w:t>
        </w:r>
      </w:ins>
      <w:ins w:id="100" w:author="Fisch, Nick (DFO/MPO)" w:date="2025-06-13T13:09:00Z">
        <w:r w:rsidR="00937154">
          <w:rPr>
            <w:rFonts w:ascii="Times New Roman" w:hAnsi="Times New Roman" w:cs="Times New Roman"/>
          </w:rPr>
          <w:t>the F-ratio was substantiall</w:t>
        </w:r>
      </w:ins>
      <w:ins w:id="101" w:author="Fisch, Nick (DFO/MPO)" w:date="2025-06-13T13:11:00Z">
        <w:r w:rsidR="00937154">
          <w:rPr>
            <w:rFonts w:ascii="Times New Roman" w:hAnsi="Times New Roman" w:cs="Times New Roman"/>
          </w:rPr>
          <w:t>y b</w:t>
        </w:r>
      </w:ins>
      <w:ins w:id="102" w:author="Fisch, Nick (DFO/MPO)" w:date="2025-06-13T13:09:00Z">
        <w:r w:rsidR="00937154">
          <w:rPr>
            <w:rFonts w:ascii="Times New Roman" w:hAnsi="Times New Roman" w:cs="Times New Roman"/>
          </w:rPr>
          <w:t>ias</w:t>
        </w:r>
      </w:ins>
      <w:ins w:id="103" w:author="Fisch, Nick (DFO/MPO)" w:date="2025-06-13T13:10:00Z">
        <w:r w:rsidR="00937154">
          <w:rPr>
            <w:rFonts w:ascii="Times New Roman" w:hAnsi="Times New Roman" w:cs="Times New Roman"/>
          </w:rPr>
          <w:t>ed (&gt;</w:t>
        </w:r>
      </w:ins>
      <w:ins w:id="104" w:author="Fisch, Nick (DFO/MPO)" w:date="2025-06-13T13:12:00Z">
        <w:r w:rsidR="00937154">
          <w:rPr>
            <w:rFonts w:ascii="Times New Roman" w:hAnsi="Times New Roman" w:cs="Times New Roman"/>
          </w:rPr>
          <w:t>0.</w:t>
        </w:r>
      </w:ins>
      <w:ins w:id="105" w:author="Fisch, Nick (DFO/MPO)" w:date="2025-06-13T13:10:00Z">
        <w:r w:rsidR="00937154">
          <w:rPr>
            <w:rFonts w:ascii="Times New Roman" w:hAnsi="Times New Roman" w:cs="Times New Roman"/>
          </w:rPr>
          <w:t>50).</w:t>
        </w:r>
      </w:ins>
      <w:r>
        <w:rPr>
          <w:rFonts w:ascii="Times New Roman" w:hAnsi="Times New Roman" w:cs="Times New Roman"/>
        </w:rPr>
        <w:t xml:space="preserve"> The model that assumed there was a curvilinear bias </w:t>
      </w:r>
      <w:del w:id="106" w:author="Fisch, Nick (DFO/MPO)" w:date="2025-06-13T13:11:00Z">
        <w:r w:rsidDel="00937154">
          <w:rPr>
            <w:rFonts w:ascii="Times New Roman" w:hAnsi="Times New Roman" w:cs="Times New Roman"/>
          </w:rPr>
          <w:delText xml:space="preserve">also </w:delText>
        </w:r>
      </w:del>
      <w:r>
        <w:rPr>
          <w:rFonts w:ascii="Times New Roman" w:hAnsi="Times New Roman" w:cs="Times New Roman"/>
        </w:rPr>
        <w:t>resulted in</w:t>
      </w:r>
      <w:ins w:id="107" w:author="Fisch, Nick (DFO/MPO)" w:date="2025-06-13T13:11:00Z">
        <w:r w:rsidR="00937154">
          <w:rPr>
            <w:rFonts w:ascii="Times New Roman" w:hAnsi="Times New Roman" w:cs="Times New Roman"/>
          </w:rPr>
          <w:t xml:space="preserve"> minimal bias in each of the ratios.</w:t>
        </w:r>
      </w:ins>
      <w:del w:id="108" w:author="Fisch, Nick (DFO/MPO)" w:date="2025-06-13T13:11:00Z">
        <w:r w:rsidDel="00937154">
          <w:rPr>
            <w:rFonts w:ascii="Times New Roman" w:hAnsi="Times New Roman" w:cs="Times New Roman"/>
          </w:rPr>
          <w:delText xml:space="preserve"> bias in F-ratio however less so on the order of +1</w:delText>
        </w:r>
      </w:del>
      <w:del w:id="109" w:author="Fisch, Nick (DFO/MPO)" w:date="2025-06-13T13:12:00Z">
        <w:r w:rsidDel="00937154">
          <w:rPr>
            <w:rFonts w:ascii="Times New Roman" w:hAnsi="Times New Roman" w:cs="Times New Roman"/>
          </w:rPr>
          <w:delText>0%.</w:delText>
        </w:r>
      </w:del>
      <w:r>
        <w:rPr>
          <w:rFonts w:ascii="Times New Roman" w:hAnsi="Times New Roman" w:cs="Times New Roman"/>
        </w:rPr>
        <w:t xml:space="preserve">  </w:t>
      </w:r>
    </w:p>
    <w:p w14:paraId="290DA38A" w14:textId="79EDD6FB" w:rsidR="0058543C" w:rsidRDefault="0058543C" w:rsidP="0058543C">
      <w:pPr>
        <w:ind w:firstLine="720"/>
        <w:rPr>
          <w:rFonts w:ascii="Times New Roman" w:hAnsi="Times New Roman" w:cs="Times New Roman"/>
        </w:rPr>
      </w:pPr>
      <w:r>
        <w:rPr>
          <w:rFonts w:ascii="Times New Roman" w:hAnsi="Times New Roman" w:cs="Times New Roman"/>
        </w:rPr>
        <w:t>When the data had a constant bias in age reading, assuming no ageing error or a curvilinear ageing bias led to a positive bias in F</w:t>
      </w:r>
      <w:ins w:id="110" w:author="Fisch, Nick (DFO/MPO)" w:date="2025-06-13T13:11:00Z">
        <w:r w:rsidR="00937154">
          <w:rPr>
            <w:rFonts w:ascii="Times New Roman" w:hAnsi="Times New Roman" w:cs="Times New Roman"/>
          </w:rPr>
          <w:t>-</w:t>
        </w:r>
      </w:ins>
      <w:r>
        <w:rPr>
          <w:rFonts w:ascii="Times New Roman" w:hAnsi="Times New Roman" w:cs="Times New Roman"/>
        </w:rPr>
        <w:t xml:space="preserve">ratio </w:t>
      </w:r>
      <w:del w:id="111" w:author="Fisch, Nick (DFO/MPO)" w:date="2025-06-13T13:13:00Z">
        <w:r w:rsidDel="00937154">
          <w:rPr>
            <w:rFonts w:ascii="Times New Roman" w:hAnsi="Times New Roman" w:cs="Times New Roman"/>
          </w:rPr>
          <w:delText>on the order of ~10-20</w:delText>
        </w:r>
      </w:del>
      <w:ins w:id="112" w:author="Fisch, Nick (DFO/MPO)" w:date="2025-06-13T13:12:00Z">
        <w:r w:rsidR="00937154">
          <w:rPr>
            <w:rFonts w:ascii="Times New Roman" w:hAnsi="Times New Roman" w:cs="Times New Roman"/>
          </w:rPr>
          <w:t>and a negative bias in B-ratio, although both were min</w:t>
        </w:r>
      </w:ins>
      <w:ins w:id="113" w:author="Fisch, Nick (DFO/MPO)" w:date="2025-06-13T13:13:00Z">
        <w:r w:rsidR="00937154">
          <w:rPr>
            <w:rFonts w:ascii="Times New Roman" w:hAnsi="Times New Roman" w:cs="Times New Roman"/>
          </w:rPr>
          <w:t xml:space="preserve">imal (median &lt; 0.1). </w:t>
        </w:r>
      </w:ins>
      <w:del w:id="114" w:author="Fisch, Nick (DFO/MPO)" w:date="2025-06-13T13:12:00Z">
        <w:r w:rsidDel="00937154">
          <w:rPr>
            <w:rFonts w:ascii="Times New Roman" w:hAnsi="Times New Roman" w:cs="Times New Roman"/>
          </w:rPr>
          <w:delText>%</w:delText>
        </w:r>
      </w:del>
      <w:del w:id="115" w:author="Fisch, Nick (DFO/MPO)" w:date="2025-06-13T13:13:00Z">
        <w:r w:rsidDel="00937154">
          <w:rPr>
            <w:rFonts w:ascii="Times New Roman" w:hAnsi="Times New Roman" w:cs="Times New Roman"/>
          </w:rPr>
          <w:delText xml:space="preserve">. </w:delText>
        </w:r>
      </w:del>
      <w:r>
        <w:rPr>
          <w:rFonts w:ascii="Times New Roman" w:hAnsi="Times New Roman" w:cs="Times New Roman"/>
        </w:rPr>
        <w:t>The estimation models that assumed a linear bias in age reading had very low convergence although of those that did converge, the median F-</w:t>
      </w:r>
      <w:ins w:id="116" w:author="Fisch, Nick (DFO/MPO)" w:date="2025-06-13T13:14:00Z">
        <w:r w:rsidR="00937154">
          <w:rPr>
            <w:rFonts w:ascii="Times New Roman" w:hAnsi="Times New Roman" w:cs="Times New Roman"/>
          </w:rPr>
          <w:t xml:space="preserve"> and B-ratios were in the opposite direction as the other scenarios although </w:t>
        </w:r>
      </w:ins>
      <w:ins w:id="117" w:author="Fisch, Nick (DFO/MPO)" w:date="2025-06-13T13:15:00Z">
        <w:r w:rsidR="00937154">
          <w:rPr>
            <w:rFonts w:ascii="Times New Roman" w:hAnsi="Times New Roman" w:cs="Times New Roman"/>
          </w:rPr>
          <w:t>with more variability</w:t>
        </w:r>
      </w:ins>
      <w:del w:id="118" w:author="Fisch, Nick (DFO/MPO)" w:date="2025-06-13T13:14:00Z">
        <w:r w:rsidDel="00937154">
          <w:rPr>
            <w:rFonts w:ascii="Times New Roman" w:hAnsi="Times New Roman" w:cs="Times New Roman"/>
          </w:rPr>
          <w:delText>ratios were approximately unbiased</w:delText>
        </w:r>
      </w:del>
      <w:r>
        <w:rPr>
          <w:rFonts w:ascii="Times New Roman" w:hAnsi="Times New Roman" w:cs="Times New Roman"/>
        </w:rPr>
        <w:t xml:space="preserve">. </w:t>
      </w:r>
    </w:p>
    <w:p w14:paraId="071D3E5E" w14:textId="07CEB91D" w:rsidR="0058543C" w:rsidRDefault="0058543C" w:rsidP="0058543C">
      <w:pPr>
        <w:ind w:firstLine="720"/>
        <w:rPr>
          <w:rFonts w:ascii="Times New Roman" w:hAnsi="Times New Roman" w:cs="Times New Roman"/>
        </w:rPr>
      </w:pPr>
      <w:r>
        <w:rPr>
          <w:rFonts w:ascii="Times New Roman" w:hAnsi="Times New Roman" w:cs="Times New Roman"/>
        </w:rPr>
        <w:t xml:space="preserve">When there was a linear bias in age reading, assuming no ageing error, constant bias, or curvilinear bias each led to positive biases in F-ratios, on the orders of </w:t>
      </w:r>
      <w:ins w:id="119" w:author="Fisch, Nick (DFO/MPO)" w:date="2025-06-13T13:15:00Z">
        <w:r w:rsidR="00937154">
          <w:rPr>
            <w:rFonts w:ascii="Times New Roman" w:hAnsi="Times New Roman" w:cs="Times New Roman"/>
          </w:rPr>
          <w:t>approximately 0.</w:t>
        </w:r>
      </w:ins>
      <w:r>
        <w:rPr>
          <w:rFonts w:ascii="Times New Roman" w:hAnsi="Times New Roman" w:cs="Times New Roman"/>
        </w:rPr>
        <w:t>25</w:t>
      </w:r>
      <w:del w:id="120" w:author="Fisch, Nick (DFO/MPO)" w:date="2025-06-13T13:15:00Z">
        <w:r w:rsidDel="00937154">
          <w:rPr>
            <w:rFonts w:ascii="Times New Roman" w:hAnsi="Times New Roman" w:cs="Times New Roman"/>
          </w:rPr>
          <w:delText>%</w:delText>
        </w:r>
      </w:del>
      <w:r>
        <w:rPr>
          <w:rFonts w:ascii="Times New Roman" w:hAnsi="Times New Roman" w:cs="Times New Roman"/>
        </w:rPr>
        <w:t xml:space="preserve">, </w:t>
      </w:r>
      <w:ins w:id="121" w:author="Fisch, Nick (DFO/MPO)" w:date="2025-06-13T13:15:00Z">
        <w:r w:rsidR="00937154">
          <w:rPr>
            <w:rFonts w:ascii="Times New Roman" w:hAnsi="Times New Roman" w:cs="Times New Roman"/>
          </w:rPr>
          <w:t>0.</w:t>
        </w:r>
      </w:ins>
      <w:r>
        <w:rPr>
          <w:rFonts w:ascii="Times New Roman" w:hAnsi="Times New Roman" w:cs="Times New Roman"/>
        </w:rPr>
        <w:t>10</w:t>
      </w:r>
      <w:del w:id="122" w:author="Fisch, Nick (DFO/MPO)" w:date="2025-06-13T13:15:00Z">
        <w:r w:rsidDel="00937154">
          <w:rPr>
            <w:rFonts w:ascii="Times New Roman" w:hAnsi="Times New Roman" w:cs="Times New Roman"/>
          </w:rPr>
          <w:delText>%</w:delText>
        </w:r>
      </w:del>
      <w:r>
        <w:rPr>
          <w:rFonts w:ascii="Times New Roman" w:hAnsi="Times New Roman" w:cs="Times New Roman"/>
        </w:rPr>
        <w:t xml:space="preserve">, and </w:t>
      </w:r>
      <w:ins w:id="123" w:author="Fisch, Nick (DFO/MPO)" w:date="2025-06-13T13:15:00Z">
        <w:r w:rsidR="00937154">
          <w:rPr>
            <w:rFonts w:ascii="Times New Roman" w:hAnsi="Times New Roman" w:cs="Times New Roman"/>
          </w:rPr>
          <w:t>0.</w:t>
        </w:r>
      </w:ins>
      <w:r>
        <w:rPr>
          <w:rFonts w:ascii="Times New Roman" w:hAnsi="Times New Roman" w:cs="Times New Roman"/>
        </w:rPr>
        <w:t>20</w:t>
      </w:r>
      <w:del w:id="124" w:author="Fisch, Nick (DFO/MPO)" w:date="2025-06-13T13:15:00Z">
        <w:r w:rsidDel="00937154">
          <w:rPr>
            <w:rFonts w:ascii="Times New Roman" w:hAnsi="Times New Roman" w:cs="Times New Roman"/>
          </w:rPr>
          <w:delText>%</w:delText>
        </w:r>
      </w:del>
      <w:r>
        <w:rPr>
          <w:rFonts w:ascii="Times New Roman" w:hAnsi="Times New Roman" w:cs="Times New Roman"/>
        </w:rPr>
        <w:t xml:space="preserve">, respectively. </w:t>
      </w:r>
    </w:p>
    <w:p w14:paraId="13191A40" w14:textId="6E926C19" w:rsidR="0058543C" w:rsidRDefault="0058543C" w:rsidP="0058543C">
      <w:pPr>
        <w:ind w:firstLine="720"/>
        <w:rPr>
          <w:rFonts w:ascii="Times New Roman" w:hAnsi="Times New Roman" w:cs="Times New Roman"/>
        </w:rPr>
      </w:pPr>
      <w:r>
        <w:rPr>
          <w:rFonts w:ascii="Times New Roman" w:hAnsi="Times New Roman" w:cs="Times New Roman"/>
        </w:rPr>
        <w:t>When there was a curvilinear bias in age reading, assuming no ageing error or linear bias led to positive biases in F-ratio</w:t>
      </w:r>
      <w:ins w:id="125" w:author="Fisch, Nick (DFO/MPO)" w:date="2025-06-13T13:16:00Z">
        <w:r w:rsidR="00937154">
          <w:rPr>
            <w:rFonts w:ascii="Times New Roman" w:hAnsi="Times New Roman" w:cs="Times New Roman"/>
          </w:rPr>
          <w:t xml:space="preserve"> and negative biases in B-ratio</w:t>
        </w:r>
      </w:ins>
      <w:del w:id="126" w:author="Fisch, Nick (DFO/MPO)" w:date="2025-06-13T13:16:00Z">
        <w:r w:rsidDel="00937154">
          <w:rPr>
            <w:rFonts w:ascii="Times New Roman" w:hAnsi="Times New Roman" w:cs="Times New Roman"/>
          </w:rPr>
          <w:delText>, on the orders of 15 and 50%</w:delText>
        </w:r>
      </w:del>
      <w:r>
        <w:rPr>
          <w:rFonts w:ascii="Times New Roman" w:hAnsi="Times New Roman" w:cs="Times New Roman"/>
        </w:rPr>
        <w:t xml:space="preserve"> (</w:t>
      </w:r>
      <w:ins w:id="127" w:author="Fisch, Nick (DFO/MPO)" w:date="2025-06-13T13:16:00Z">
        <w:r w:rsidR="00937154">
          <w:rPr>
            <w:rFonts w:ascii="Times New Roman" w:hAnsi="Times New Roman" w:cs="Times New Roman"/>
          </w:rPr>
          <w:t>with substanti</w:t>
        </w:r>
      </w:ins>
      <w:ins w:id="128" w:author="Fisch, Nick (DFO/MPO)" w:date="2025-06-13T13:17:00Z">
        <w:r w:rsidR="00937154">
          <w:rPr>
            <w:rFonts w:ascii="Times New Roman" w:hAnsi="Times New Roman" w:cs="Times New Roman"/>
          </w:rPr>
          <w:t>ally more bias for the linear bias EM for the models that converged</w:t>
        </w:r>
      </w:ins>
      <w:del w:id="129" w:author="Fisch, Nick (DFO/MPO)" w:date="2025-06-13T13:17:00Z">
        <w:r w:rsidDel="00937154">
          <w:rPr>
            <w:rFonts w:ascii="Times New Roman" w:hAnsi="Times New Roman" w:cs="Times New Roman"/>
          </w:rPr>
          <w:delText>although low convergence for linear bias EM</w:delText>
        </w:r>
      </w:del>
      <w:r>
        <w:rPr>
          <w:rFonts w:ascii="Times New Roman" w:hAnsi="Times New Roman" w:cs="Times New Roman"/>
        </w:rPr>
        <w:t>). When the estimation model assumed a constant bias in age reading, the F-</w:t>
      </w:r>
      <w:ins w:id="130" w:author="Fisch, Nick (DFO/MPO)" w:date="2025-06-13T13:17:00Z">
        <w:r w:rsidR="00937154">
          <w:rPr>
            <w:rFonts w:ascii="Times New Roman" w:hAnsi="Times New Roman" w:cs="Times New Roman"/>
          </w:rPr>
          <w:t xml:space="preserve"> and B-ratios </w:t>
        </w:r>
      </w:ins>
      <w:del w:id="131" w:author="Fisch, Nick (DFO/MPO)" w:date="2025-06-13T13:17:00Z">
        <w:r w:rsidDel="00937154">
          <w:rPr>
            <w:rFonts w:ascii="Times New Roman" w:hAnsi="Times New Roman" w:cs="Times New Roman"/>
          </w:rPr>
          <w:delText xml:space="preserve">ratio </w:delText>
        </w:r>
      </w:del>
      <w:r>
        <w:rPr>
          <w:rFonts w:ascii="Times New Roman" w:hAnsi="Times New Roman" w:cs="Times New Roman"/>
        </w:rPr>
        <w:t>w</w:t>
      </w:r>
      <w:del w:id="132" w:author="Fisch, Nick (DFO/MPO)" w:date="2025-06-13T13:17:00Z">
        <w:r w:rsidDel="00937154">
          <w:rPr>
            <w:rFonts w:ascii="Times New Roman" w:hAnsi="Times New Roman" w:cs="Times New Roman"/>
          </w:rPr>
          <w:delText>as</w:delText>
        </w:r>
      </w:del>
      <w:ins w:id="133" w:author="Fisch, Nick (DFO/MPO)" w:date="2025-06-13T13:17:00Z">
        <w:r w:rsidR="00937154">
          <w:rPr>
            <w:rFonts w:ascii="Times New Roman" w:hAnsi="Times New Roman" w:cs="Times New Roman"/>
          </w:rPr>
          <w:t>ere approximately</w:t>
        </w:r>
      </w:ins>
      <w:r>
        <w:rPr>
          <w:rFonts w:ascii="Times New Roman" w:hAnsi="Times New Roman" w:cs="Times New Roman"/>
        </w:rPr>
        <w:t xml:space="preserve"> unbiased. </w:t>
      </w:r>
    </w:p>
    <w:p w14:paraId="55EFD340" w14:textId="0A80F55D" w:rsidR="0058543C" w:rsidRPr="0058543C" w:rsidDel="00937154" w:rsidRDefault="0058543C" w:rsidP="0058543C">
      <w:pPr>
        <w:rPr>
          <w:del w:id="134" w:author="Fisch, Nick (DFO/MPO)" w:date="2025-06-13T13:18:00Z"/>
          <w:rFonts w:ascii="Times New Roman" w:hAnsi="Times New Roman" w:cs="Times New Roman"/>
          <w:i/>
          <w:iCs/>
        </w:rPr>
      </w:pPr>
      <w:del w:id="135" w:author="Fisch, Nick (DFO/MPO)" w:date="2025-06-13T13:18:00Z">
        <w:r w:rsidRPr="0058543C" w:rsidDel="00937154">
          <w:rPr>
            <w:rFonts w:ascii="Times New Roman" w:hAnsi="Times New Roman" w:cs="Times New Roman"/>
            <w:i/>
            <w:iCs/>
          </w:rPr>
          <w:delText>B-ratio</w:delText>
        </w:r>
      </w:del>
    </w:p>
    <w:p w14:paraId="63281C6B" w14:textId="1320F303" w:rsidR="0058543C" w:rsidDel="00937154" w:rsidRDefault="0058543C" w:rsidP="0058543C">
      <w:pPr>
        <w:ind w:firstLine="720"/>
        <w:rPr>
          <w:del w:id="136" w:author="Fisch, Nick (DFO/MPO)" w:date="2025-06-13T13:18:00Z"/>
          <w:rFonts w:ascii="Times New Roman" w:hAnsi="Times New Roman" w:cs="Times New Roman"/>
        </w:rPr>
      </w:pPr>
      <w:del w:id="137" w:author="Fisch, Nick (DFO/MPO)" w:date="2025-06-13T13:18:00Z">
        <w:r w:rsidDel="00937154">
          <w:rPr>
            <w:rFonts w:ascii="Times New Roman" w:hAnsi="Times New Roman" w:cs="Times New Roman"/>
          </w:rPr>
          <w:delText xml:space="preserve">When there was no ageing error in the data, </w:delText>
        </w:r>
        <w:r w:rsidR="00E6506C" w:rsidDel="00937154">
          <w:rPr>
            <w:rFonts w:ascii="Times New Roman" w:hAnsi="Times New Roman" w:cs="Times New Roman"/>
          </w:rPr>
          <w:delText xml:space="preserve">assuming there was a constant bias in age reading led to a positively biased B-ratio, which became more biased as the time series went on. The estimation models that assumed a linear bias in age reading were positively biased at the beginning of the time series in B-ratio however negatively biased at the end of the time series. </w:delText>
        </w:r>
        <w:r w:rsidR="00763734" w:rsidDel="00937154">
          <w:rPr>
            <w:rFonts w:ascii="Times New Roman" w:hAnsi="Times New Roman" w:cs="Times New Roman"/>
          </w:rPr>
          <w:delText xml:space="preserve">The estimation models that assumed a curvilinear bias in age reading were negatively biased at the beginning of the time series however approximately unbiased in the final year. </w:delText>
        </w:r>
      </w:del>
    </w:p>
    <w:p w14:paraId="14D72B30" w14:textId="67507241" w:rsidR="0058543C" w:rsidDel="00937154" w:rsidRDefault="0058543C" w:rsidP="0058543C">
      <w:pPr>
        <w:ind w:firstLine="720"/>
        <w:rPr>
          <w:del w:id="138" w:author="Fisch, Nick (DFO/MPO)" w:date="2025-06-13T13:18:00Z"/>
          <w:rFonts w:ascii="Times New Roman" w:hAnsi="Times New Roman" w:cs="Times New Roman"/>
        </w:rPr>
      </w:pPr>
      <w:del w:id="139" w:author="Fisch, Nick (DFO/MPO)" w:date="2025-06-13T13:18:00Z">
        <w:r w:rsidDel="00937154">
          <w:rPr>
            <w:rFonts w:ascii="Times New Roman" w:hAnsi="Times New Roman" w:cs="Times New Roman"/>
          </w:rPr>
          <w:delText xml:space="preserve">When the data had a constant bias in age reading, </w:delText>
        </w:r>
        <w:r w:rsidR="00763734" w:rsidDel="00937154">
          <w:rPr>
            <w:rFonts w:ascii="Times New Roman" w:hAnsi="Times New Roman" w:cs="Times New Roman"/>
          </w:rPr>
          <w:delText xml:space="preserve">assuming no ageing error or curvilinear error led to minor negative biases in B-ratio in the terminal year. When the estimation model assumed a linear bias in age reading, a positive bias in B-ratio resulted. </w:delText>
        </w:r>
      </w:del>
    </w:p>
    <w:p w14:paraId="1DA07CA6" w14:textId="3182AE74" w:rsidR="0058543C" w:rsidDel="00937154" w:rsidRDefault="0058543C" w:rsidP="0058543C">
      <w:pPr>
        <w:ind w:firstLine="720"/>
        <w:rPr>
          <w:del w:id="140" w:author="Fisch, Nick (DFO/MPO)" w:date="2025-06-13T13:18:00Z"/>
          <w:rFonts w:ascii="Times New Roman" w:hAnsi="Times New Roman" w:cs="Times New Roman"/>
        </w:rPr>
      </w:pPr>
      <w:del w:id="141" w:author="Fisch, Nick (DFO/MPO)" w:date="2025-06-13T13:18:00Z">
        <w:r w:rsidDel="00937154">
          <w:rPr>
            <w:rFonts w:ascii="Times New Roman" w:hAnsi="Times New Roman" w:cs="Times New Roman"/>
          </w:rPr>
          <w:delText>When there was a linear bias in age reading,</w:delText>
        </w:r>
        <w:r w:rsidR="00763734" w:rsidDel="00937154">
          <w:rPr>
            <w:rFonts w:ascii="Times New Roman" w:hAnsi="Times New Roman" w:cs="Times New Roman"/>
          </w:rPr>
          <w:delText xml:space="preserve"> assuming no ageing error or curvilinear error led to negative biased in B-ratio at the end of the time series on the order of 10-15%. The estimation model that assumed a constant bias at age was approximately unbiased in B-ratio. </w:delText>
        </w:r>
      </w:del>
    </w:p>
    <w:p w14:paraId="30DAA63A" w14:textId="3566DC78" w:rsidR="0058543C" w:rsidDel="00937154" w:rsidRDefault="0058543C" w:rsidP="0058543C">
      <w:pPr>
        <w:ind w:firstLine="720"/>
        <w:rPr>
          <w:del w:id="142" w:author="Fisch, Nick (DFO/MPO)" w:date="2025-06-13T13:18:00Z"/>
          <w:rFonts w:ascii="Times New Roman" w:hAnsi="Times New Roman" w:cs="Times New Roman"/>
        </w:rPr>
      </w:pPr>
      <w:del w:id="143" w:author="Fisch, Nick (DFO/MPO)" w:date="2025-06-13T13:18:00Z">
        <w:r w:rsidDel="00937154">
          <w:rPr>
            <w:rFonts w:ascii="Times New Roman" w:hAnsi="Times New Roman" w:cs="Times New Roman"/>
          </w:rPr>
          <w:delText xml:space="preserve">When there was a curvilinear bias in age reading, </w:delText>
        </w:r>
        <w:r w:rsidR="00763734" w:rsidDel="00937154">
          <w:rPr>
            <w:rFonts w:ascii="Times New Roman" w:hAnsi="Times New Roman" w:cs="Times New Roman"/>
          </w:rPr>
          <w:delText xml:space="preserve">assuming no ageing error led to a negative bias in B-ratio in the terminal year on the order of 10%. Estimation models that assumed a constant bias in age reading were approximately unbiased in B-ratio in the terminal year. The estimation models that assumed linear bias in age reading had very low convergence rates but of those that converged, had a negative bias in B-ratio at the terminal end of the time series on the order of 10%.  </w:delText>
        </w:r>
      </w:del>
    </w:p>
    <w:p w14:paraId="557E1162" w14:textId="77777777" w:rsidR="0058543C" w:rsidRDefault="0058543C" w:rsidP="0058543C">
      <w:pPr>
        <w:rPr>
          <w:rFonts w:ascii="Times New Roman" w:hAnsi="Times New Roman" w:cs="Times New Roman"/>
        </w:rPr>
      </w:pPr>
    </w:p>
    <w:p w14:paraId="7ABE277D" w14:textId="623C33C6" w:rsidR="00B14DA3" w:rsidRDefault="00B14DA3">
      <w:pPr>
        <w:rPr>
          <w:rFonts w:ascii="Times New Roman" w:hAnsi="Times New Roman" w:cs="Times New Roman"/>
        </w:rPr>
      </w:pPr>
      <w:r>
        <w:rPr>
          <w:rFonts w:ascii="Times New Roman" w:hAnsi="Times New Roman" w:cs="Times New Roman"/>
        </w:rPr>
        <w:t>Discussion</w:t>
      </w:r>
    </w:p>
    <w:p w14:paraId="5232F315" w14:textId="41E4382D" w:rsidR="001150A5" w:rsidRPr="0096771F" w:rsidRDefault="00E6506C">
      <w:pPr>
        <w:rPr>
          <w:rFonts w:ascii="Times New Roman" w:hAnsi="Times New Roman" w:cs="Times New Roman"/>
        </w:rPr>
      </w:pPr>
      <w:r>
        <w:rPr>
          <w:rFonts w:ascii="Times New Roman" w:hAnsi="Times New Roman" w:cs="Times New Roman"/>
        </w:rPr>
        <w:t xml:space="preserve">Curvilinear seems to be the least worst outcome. </w:t>
      </w:r>
    </w:p>
    <w:sectPr w:rsidR="001150A5" w:rsidRPr="0096771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erek.Chamberlin" w:date="2025-05-07T11:51:00Z" w:initials="D">
    <w:p w14:paraId="6D3B872E" w14:textId="512533A3" w:rsidR="001B41BC" w:rsidRDefault="001B41BC">
      <w:pPr>
        <w:pStyle w:val="CommentText"/>
      </w:pPr>
      <w:r>
        <w:rPr>
          <w:rStyle w:val="CommentReference"/>
        </w:rPr>
        <w:annotationRef/>
      </w:r>
      <w:r>
        <w:t>I kind of hate this paragraph, probably going to rework it.</w:t>
      </w:r>
    </w:p>
  </w:comment>
  <w:comment w:id="13" w:author="Fisch, Nick (DFO/MPO)" w:date="2025-04-25T15:03:00Z" w:initials="NF">
    <w:p w14:paraId="240FC208" w14:textId="77777777" w:rsidR="00B14DA3" w:rsidRDefault="00B14DA3" w:rsidP="00B14DA3">
      <w:pPr>
        <w:pStyle w:val="CommentText"/>
      </w:pPr>
      <w:r>
        <w:rPr>
          <w:rStyle w:val="CommentReference"/>
        </w:rPr>
        <w:annotationRef/>
      </w:r>
      <w:r>
        <w:t xml:space="preserve">I forget how you got the fishing time series. So write in here what it was, e.g., aggregated fishing fleets minus shrimp. </w:t>
      </w:r>
    </w:p>
  </w:comment>
  <w:comment w:id="25" w:author="Derek.Chamberlin" w:date="2025-05-07T10:19:00Z" w:initials="D">
    <w:p w14:paraId="2649FAE9" w14:textId="4B5AAE4E" w:rsidR="008F4019" w:rsidRDefault="008F4019">
      <w:pPr>
        <w:pStyle w:val="CommentText"/>
      </w:pPr>
      <w:r>
        <w:rPr>
          <w:rStyle w:val="CommentReference"/>
        </w:rPr>
        <w:annotationRef/>
      </w:r>
      <w:r>
        <w:t>Where did SD come from, need to look this us again</w:t>
      </w:r>
    </w:p>
  </w:comment>
  <w:comment w:id="22" w:author="Fisch, Nick (DFO/MPO)" w:date="2025-06-13T09:54:00Z" w:initials="NF">
    <w:p w14:paraId="0BD7A213" w14:textId="77777777" w:rsidR="00290E0F" w:rsidRDefault="00290E0F" w:rsidP="00290E0F">
      <w:pPr>
        <w:pStyle w:val="CommentText"/>
      </w:pPr>
      <w:r>
        <w:rPr>
          <w:rStyle w:val="CommentReference"/>
        </w:rPr>
        <w:annotationRef/>
      </w:r>
      <w:r>
        <w:t>Ok so which one of these is meant to tackle objective 2?</w:t>
      </w:r>
    </w:p>
  </w:comment>
  <w:comment w:id="23" w:author="Fisch, Nick (DFO/MPO)" w:date="2025-06-13T10:19:00Z" w:initials="NF">
    <w:p w14:paraId="4F93DF3E" w14:textId="77777777" w:rsidR="00E605B3" w:rsidRDefault="00E605B3" w:rsidP="00E605B3">
      <w:pPr>
        <w:pStyle w:val="CommentText"/>
      </w:pPr>
      <w:r>
        <w:rPr>
          <w:rStyle w:val="CommentReference"/>
        </w:rPr>
        <w:annotationRef/>
      </w:r>
      <w:r>
        <w:t>Maybe make clear</w:t>
      </w:r>
    </w:p>
  </w:comment>
  <w:comment w:id="77" w:author="Fisch, Nick (DFO/MPO)" w:date="2025-05-02T14:06:00Z" w:initials="NF">
    <w:p w14:paraId="148A9EA6" w14:textId="2AA83BB5" w:rsidR="00763734" w:rsidRDefault="00763734" w:rsidP="00763734">
      <w:pPr>
        <w:pStyle w:val="CommentText"/>
      </w:pPr>
      <w:r>
        <w:rPr>
          <w:rStyle w:val="CommentReference"/>
        </w:rPr>
        <w:annotationRef/>
      </w:r>
      <w:r>
        <w:t xml:space="preserve">Should maybe switch these to terminal year and raw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B872E" w15:done="0"/>
  <w15:commentEx w15:paraId="240FC208" w15:done="0"/>
  <w15:commentEx w15:paraId="2649FAE9" w15:done="0"/>
  <w15:commentEx w15:paraId="0BD7A213" w15:done="0"/>
  <w15:commentEx w15:paraId="4F93DF3E" w15:paraIdParent="0BD7A213" w15:done="0"/>
  <w15:commentEx w15:paraId="148A9E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B622BF" w16cex:dateUtc="2025-04-25T22:03:00Z"/>
  <w16cex:commentExtensible w16cex:durableId="2BF673E1" w16cex:dateUtc="2025-06-13T16:54:00Z"/>
  <w16cex:commentExtensible w16cex:durableId="2BF679BA" w16cex:dateUtc="2025-06-13T17:19:00Z"/>
  <w16cex:commentExtensible w16cex:durableId="2BBF4FF0" w16cex:dateUtc="2025-05-02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B872E" w16cid:durableId="2BC5C7A7"/>
  <w16cid:commentId w16cid:paraId="240FC208" w16cid:durableId="2BB622BF"/>
  <w16cid:commentId w16cid:paraId="2649FAE9" w16cid:durableId="2BC5B234"/>
  <w16cid:commentId w16cid:paraId="0BD7A213" w16cid:durableId="2BF673E1"/>
  <w16cid:commentId w16cid:paraId="4F93DF3E" w16cid:durableId="2BF679BA"/>
  <w16cid:commentId w16cid:paraId="148A9EA6" w16cid:durableId="2BBF4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F2EF" w14:textId="77777777" w:rsidR="00024072" w:rsidRDefault="00024072" w:rsidP="0004387F">
      <w:pPr>
        <w:spacing w:after="0" w:line="240" w:lineRule="auto"/>
      </w:pPr>
      <w:r>
        <w:separator/>
      </w:r>
    </w:p>
  </w:endnote>
  <w:endnote w:type="continuationSeparator" w:id="0">
    <w:p w14:paraId="1D4B8492" w14:textId="77777777" w:rsidR="00024072" w:rsidRDefault="00024072" w:rsidP="0004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502C1" w14:textId="77777777" w:rsidR="0004387F" w:rsidRDefault="00043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36A0" w14:textId="77777777" w:rsidR="0004387F" w:rsidRDefault="00043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0311" w14:textId="77777777" w:rsidR="0004387F" w:rsidRDefault="00043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B110" w14:textId="77777777" w:rsidR="00024072" w:rsidRDefault="00024072" w:rsidP="0004387F">
      <w:pPr>
        <w:spacing w:after="0" w:line="240" w:lineRule="auto"/>
      </w:pPr>
      <w:r>
        <w:separator/>
      </w:r>
    </w:p>
  </w:footnote>
  <w:footnote w:type="continuationSeparator" w:id="0">
    <w:p w14:paraId="08F36474" w14:textId="77777777" w:rsidR="00024072" w:rsidRDefault="00024072" w:rsidP="0004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6E43" w14:textId="77777777" w:rsidR="0004387F" w:rsidRDefault="00043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07388"/>
      <w:docPartObj>
        <w:docPartGallery w:val="Watermarks"/>
        <w:docPartUnique/>
      </w:docPartObj>
    </w:sdtPr>
    <w:sdtContent>
      <w:p w14:paraId="605645AA" w14:textId="3DA53F79" w:rsidR="0004387F" w:rsidRDefault="00000000">
        <w:pPr>
          <w:pStyle w:val="Header"/>
        </w:pPr>
        <w:r>
          <w:rPr>
            <w:noProof/>
          </w:rPr>
          <w:pict w14:anchorId="40629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5470" w14:textId="77777777" w:rsidR="0004387F" w:rsidRDefault="00043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7B55"/>
    <w:multiLevelType w:val="hybridMultilevel"/>
    <w:tmpl w:val="705C0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9616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ek.Chamberlin">
    <w15:presenceInfo w15:providerId="None" w15:userId="Derek.Chamberlin"/>
  </w15:person>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F"/>
    <w:rsid w:val="00024072"/>
    <w:rsid w:val="0004387F"/>
    <w:rsid w:val="000A199E"/>
    <w:rsid w:val="000B1AB3"/>
    <w:rsid w:val="000E4593"/>
    <w:rsid w:val="001116C1"/>
    <w:rsid w:val="001150A5"/>
    <w:rsid w:val="00124851"/>
    <w:rsid w:val="0018483B"/>
    <w:rsid w:val="00196AD6"/>
    <w:rsid w:val="001A16A0"/>
    <w:rsid w:val="001A380C"/>
    <w:rsid w:val="001B41BC"/>
    <w:rsid w:val="001C25B0"/>
    <w:rsid w:val="00206A48"/>
    <w:rsid w:val="0021138C"/>
    <w:rsid w:val="002166D1"/>
    <w:rsid w:val="0028649A"/>
    <w:rsid w:val="00290E0F"/>
    <w:rsid w:val="0029433E"/>
    <w:rsid w:val="002C005B"/>
    <w:rsid w:val="002C7E1B"/>
    <w:rsid w:val="00304772"/>
    <w:rsid w:val="00341B49"/>
    <w:rsid w:val="00346EF2"/>
    <w:rsid w:val="00374B3F"/>
    <w:rsid w:val="0038372A"/>
    <w:rsid w:val="003A20FB"/>
    <w:rsid w:val="003A76D6"/>
    <w:rsid w:val="003B0B1F"/>
    <w:rsid w:val="003B41C2"/>
    <w:rsid w:val="003B61CA"/>
    <w:rsid w:val="003E6218"/>
    <w:rsid w:val="004053A2"/>
    <w:rsid w:val="00417638"/>
    <w:rsid w:val="004405EB"/>
    <w:rsid w:val="004467B5"/>
    <w:rsid w:val="0046029F"/>
    <w:rsid w:val="00472E20"/>
    <w:rsid w:val="00534841"/>
    <w:rsid w:val="005447F6"/>
    <w:rsid w:val="0054604A"/>
    <w:rsid w:val="0058543C"/>
    <w:rsid w:val="005E0C65"/>
    <w:rsid w:val="006019C0"/>
    <w:rsid w:val="00620B58"/>
    <w:rsid w:val="006D64C0"/>
    <w:rsid w:val="00737E7A"/>
    <w:rsid w:val="00763734"/>
    <w:rsid w:val="007B1231"/>
    <w:rsid w:val="00821041"/>
    <w:rsid w:val="00866C20"/>
    <w:rsid w:val="008F4019"/>
    <w:rsid w:val="00933310"/>
    <w:rsid w:val="00937154"/>
    <w:rsid w:val="00965997"/>
    <w:rsid w:val="0096771F"/>
    <w:rsid w:val="009A272E"/>
    <w:rsid w:val="009D7926"/>
    <w:rsid w:val="00A23958"/>
    <w:rsid w:val="00A557B5"/>
    <w:rsid w:val="00A65B2E"/>
    <w:rsid w:val="00AB73AA"/>
    <w:rsid w:val="00AE15A1"/>
    <w:rsid w:val="00B14DA3"/>
    <w:rsid w:val="00B70937"/>
    <w:rsid w:val="00B72994"/>
    <w:rsid w:val="00B957A4"/>
    <w:rsid w:val="00C00207"/>
    <w:rsid w:val="00C52214"/>
    <w:rsid w:val="00C6313E"/>
    <w:rsid w:val="00CA196C"/>
    <w:rsid w:val="00CD589A"/>
    <w:rsid w:val="00D26FC5"/>
    <w:rsid w:val="00E00C89"/>
    <w:rsid w:val="00E32B8E"/>
    <w:rsid w:val="00E605B3"/>
    <w:rsid w:val="00E64505"/>
    <w:rsid w:val="00E6506C"/>
    <w:rsid w:val="00F60516"/>
    <w:rsid w:val="00F6590A"/>
    <w:rsid w:val="00F7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C6C27"/>
  <w15:chartTrackingRefBased/>
  <w15:docId w15:val="{50A44564-CF0B-4119-88DF-D076C347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71F"/>
    <w:rPr>
      <w:color w:val="0563C1" w:themeColor="hyperlink"/>
      <w:u w:val="single"/>
    </w:rPr>
  </w:style>
  <w:style w:type="paragraph" w:styleId="Header">
    <w:name w:val="header"/>
    <w:basedOn w:val="Normal"/>
    <w:link w:val="HeaderChar"/>
    <w:uiPriority w:val="99"/>
    <w:unhideWhenUsed/>
    <w:rsid w:val="0004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7F"/>
  </w:style>
  <w:style w:type="paragraph" w:styleId="Footer">
    <w:name w:val="footer"/>
    <w:basedOn w:val="Normal"/>
    <w:link w:val="FooterChar"/>
    <w:uiPriority w:val="99"/>
    <w:unhideWhenUsed/>
    <w:rsid w:val="0004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7F"/>
  </w:style>
  <w:style w:type="character" w:styleId="CommentReference">
    <w:name w:val="annotation reference"/>
    <w:basedOn w:val="DefaultParagraphFont"/>
    <w:uiPriority w:val="99"/>
    <w:semiHidden/>
    <w:unhideWhenUsed/>
    <w:rsid w:val="00B14DA3"/>
    <w:rPr>
      <w:sz w:val="16"/>
      <w:szCs w:val="16"/>
    </w:rPr>
  </w:style>
  <w:style w:type="paragraph" w:styleId="CommentText">
    <w:name w:val="annotation text"/>
    <w:basedOn w:val="Normal"/>
    <w:link w:val="CommentTextChar"/>
    <w:uiPriority w:val="99"/>
    <w:unhideWhenUsed/>
    <w:rsid w:val="00B14DA3"/>
    <w:pPr>
      <w:spacing w:line="240" w:lineRule="auto"/>
    </w:pPr>
    <w:rPr>
      <w:sz w:val="20"/>
      <w:szCs w:val="20"/>
    </w:rPr>
  </w:style>
  <w:style w:type="character" w:customStyle="1" w:styleId="CommentTextChar">
    <w:name w:val="Comment Text Char"/>
    <w:basedOn w:val="DefaultParagraphFont"/>
    <w:link w:val="CommentText"/>
    <w:uiPriority w:val="99"/>
    <w:rsid w:val="00B14DA3"/>
    <w:rPr>
      <w:sz w:val="20"/>
      <w:szCs w:val="20"/>
    </w:rPr>
  </w:style>
  <w:style w:type="paragraph" w:styleId="CommentSubject">
    <w:name w:val="annotation subject"/>
    <w:basedOn w:val="CommentText"/>
    <w:next w:val="CommentText"/>
    <w:link w:val="CommentSubjectChar"/>
    <w:uiPriority w:val="99"/>
    <w:semiHidden/>
    <w:unhideWhenUsed/>
    <w:rsid w:val="00B14DA3"/>
    <w:rPr>
      <w:b/>
      <w:bCs/>
    </w:rPr>
  </w:style>
  <w:style w:type="character" w:customStyle="1" w:styleId="CommentSubjectChar">
    <w:name w:val="Comment Subject Char"/>
    <w:basedOn w:val="CommentTextChar"/>
    <w:link w:val="CommentSubject"/>
    <w:uiPriority w:val="99"/>
    <w:semiHidden/>
    <w:rsid w:val="00B14DA3"/>
    <w:rPr>
      <w:b/>
      <w:bCs/>
      <w:sz w:val="20"/>
      <w:szCs w:val="20"/>
    </w:rPr>
  </w:style>
  <w:style w:type="paragraph" w:styleId="ListParagraph">
    <w:name w:val="List Paragraph"/>
    <w:basedOn w:val="Normal"/>
    <w:uiPriority w:val="34"/>
    <w:qFormat/>
    <w:rsid w:val="00534841"/>
    <w:pPr>
      <w:ind w:left="720"/>
      <w:contextualSpacing/>
    </w:pPr>
  </w:style>
  <w:style w:type="character" w:styleId="PlaceholderText">
    <w:name w:val="Placeholder Text"/>
    <w:basedOn w:val="DefaultParagraphFont"/>
    <w:uiPriority w:val="99"/>
    <w:semiHidden/>
    <w:rsid w:val="00C6313E"/>
    <w:rPr>
      <w:color w:val="666666"/>
    </w:rPr>
  </w:style>
  <w:style w:type="paragraph" w:styleId="BalloonText">
    <w:name w:val="Balloon Text"/>
    <w:basedOn w:val="Normal"/>
    <w:link w:val="BalloonTextChar"/>
    <w:uiPriority w:val="99"/>
    <w:semiHidden/>
    <w:unhideWhenUsed/>
    <w:rsid w:val="002C7E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1B"/>
    <w:rPr>
      <w:rFonts w:ascii="Segoe UI" w:hAnsi="Segoe UI" w:cs="Segoe UI"/>
      <w:sz w:val="18"/>
      <w:szCs w:val="18"/>
    </w:rPr>
  </w:style>
  <w:style w:type="paragraph" w:styleId="Revision">
    <w:name w:val="Revision"/>
    <w:hidden/>
    <w:uiPriority w:val="99"/>
    <w:semiHidden/>
    <w:rsid w:val="003A76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6</Pages>
  <Words>11704</Words>
  <Characters>66718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25</cp:revision>
  <dcterms:created xsi:type="dcterms:W3CDTF">2025-04-25T21:06:00Z</dcterms:created>
  <dcterms:modified xsi:type="dcterms:W3CDTF">2025-06-13T20:18:00Z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id="y1Lebsvd"/&gt;&lt;style id="http://www.zotero.org/styles/fisheries-research"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